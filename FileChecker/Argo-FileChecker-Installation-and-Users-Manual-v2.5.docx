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BB" w:rsidRDefault="00BB4290" w:rsidP="00595B11">
      <w:pPr>
        <w:pStyle w:val="Title"/>
      </w:pPr>
      <w:r>
        <w:t xml:space="preserve">Argo </w:t>
      </w:r>
      <w:proofErr w:type="spellStart"/>
      <w:r>
        <w:t>File</w:t>
      </w:r>
      <w:r w:rsidR="004B1DDA">
        <w:t>Checker</w:t>
      </w:r>
      <w:proofErr w:type="spellEnd"/>
      <w:r w:rsidR="00A51A38">
        <w:t xml:space="preserve"> </w:t>
      </w:r>
    </w:p>
    <w:p w:rsidR="0038334D" w:rsidRDefault="004B1DDA" w:rsidP="00595B11">
      <w:pPr>
        <w:pStyle w:val="Title"/>
      </w:pPr>
      <w:r>
        <w:t>Installation and User Instruction</w:t>
      </w:r>
      <w:r w:rsidR="0038334D">
        <w:t>s</w:t>
      </w:r>
    </w:p>
    <w:p w:rsidR="00A317A6" w:rsidRDefault="0038334D" w:rsidP="00595B11">
      <w:pPr>
        <w:pStyle w:val="Title"/>
      </w:pPr>
      <w:r>
        <w:t>Software Version: 2.</w:t>
      </w:r>
      <w:r w:rsidR="00585497">
        <w:t>5</w:t>
      </w:r>
    </w:p>
    <w:sdt>
      <w:sdtPr>
        <w:rPr>
          <w:rFonts w:ascii="Arial" w:eastAsia="AR PL UMing HK" w:hAnsi="Arial" w:cs="Lohit Devanagari"/>
          <w:b w:val="0"/>
          <w:bCs w:val="0"/>
          <w:color w:val="auto"/>
          <w:sz w:val="24"/>
          <w:szCs w:val="24"/>
          <w:lang w:eastAsia="zh-CN" w:bidi="hi-IN"/>
        </w:rPr>
        <w:id w:val="1451283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2FD" w:rsidRDefault="006D62FD">
          <w:pPr>
            <w:pStyle w:val="TOCHeading"/>
          </w:pPr>
          <w:r>
            <w:t>Table of Contents</w:t>
          </w:r>
        </w:p>
        <w:p w:rsidR="00412ED2" w:rsidRDefault="006D62FD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47733" w:history="1">
            <w:r w:rsidR="00412ED2" w:rsidRPr="00FA32E5">
              <w:rPr>
                <w:rStyle w:val="Hyperlink"/>
                <w:noProof/>
              </w:rPr>
              <w:t>1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Document History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_Toc415147733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3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4" w:history="1">
            <w:r w:rsidR="00412ED2" w:rsidRPr="00FA32E5">
              <w:rPr>
                <w:rStyle w:val="Hyperlink"/>
                <w:noProof/>
              </w:rPr>
              <w:t>2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Introduction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_Toc415147734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3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5" w:history="1">
            <w:r w:rsidR="00412ED2" w:rsidRPr="00FA32E5">
              <w:rPr>
                <w:rStyle w:val="Hyperlink"/>
                <w:noProof/>
              </w:rPr>
              <w:t>3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Install and Build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_Toc415147735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3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6" w:history="1">
            <w:r w:rsidR="00412ED2" w:rsidRPr="00FA32E5">
              <w:rPr>
                <w:rStyle w:val="Hyperlink"/>
                <w:noProof/>
              </w:rPr>
              <w:t>3.1.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Install from “executable distribution”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_Toc415147736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7" w:history="1">
            <w:r w:rsidR="00412ED2" w:rsidRPr="00FA32E5">
              <w:rPr>
                <w:rStyle w:val="Hyperlink"/>
                <w:noProof/>
              </w:rPr>
              <w:t>3.2.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Install from “source distribution”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_Toc415147737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8" w:history="1">
            <w:r w:rsidR="00412ED2" w:rsidRPr="00FA32E5">
              <w:rPr>
                <w:rStyle w:val="Hyperlink"/>
                <w:noProof/>
              </w:rPr>
              <w:t>4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Usage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_Toc415147738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39" w:history="1">
            <w:r w:rsidR="00412ED2" w:rsidRPr="00FA32E5">
              <w:rPr>
                <w:rStyle w:val="Hyperlink"/>
                <w:noProof/>
              </w:rPr>
              <w:t>4.1.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Executing the FileChecker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_Toc415147739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0" w:history="1">
            <w:r w:rsidR="00412ED2" w:rsidRPr="00FA32E5">
              <w:rPr>
                <w:rStyle w:val="Hyperlink"/>
                <w:noProof/>
              </w:rPr>
              <w:t>4.2.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FileChecker Results Files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_Toc415147740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6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1" w:history="1">
            <w:r w:rsidR="00412ED2" w:rsidRPr="00FA32E5">
              <w:rPr>
                <w:rStyle w:val="Hyperlink"/>
                <w:noProof/>
              </w:rPr>
              <w:t>4.2.1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Basic Results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_Toc415147741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6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2" w:history="1">
            <w:r w:rsidR="00412ED2" w:rsidRPr="00FA32E5">
              <w:rPr>
                <w:rStyle w:val="Hyperlink"/>
                <w:noProof/>
              </w:rPr>
              <w:t>4.2.2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Meta-data Results Files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_Toc415147742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7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3" w:history="1">
            <w:r w:rsidR="00412ED2" w:rsidRPr="00FA32E5">
              <w:rPr>
                <w:rStyle w:val="Hyperlink"/>
                <w:noProof/>
              </w:rPr>
              <w:t>4.2.3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Profile Results File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_Toc415147743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8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4" w:history="1">
            <w:r w:rsidR="00412ED2" w:rsidRPr="00FA32E5">
              <w:rPr>
                <w:rStyle w:val="Hyperlink"/>
                <w:noProof/>
              </w:rPr>
              <w:t>4.2.4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Technical Results File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_Toc415147744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10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5" w:history="1">
            <w:r w:rsidR="00412ED2" w:rsidRPr="00FA32E5">
              <w:rPr>
                <w:rStyle w:val="Hyperlink"/>
                <w:noProof/>
              </w:rPr>
              <w:t>4.2.5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Trajectory Results File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_Toc415147745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11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6" w:history="1">
            <w:r w:rsidR="00412ED2" w:rsidRPr="00FA32E5">
              <w:rPr>
                <w:rStyle w:val="Hyperlink"/>
                <w:noProof/>
              </w:rPr>
              <w:t>4.3.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FileChecker Results Files – Text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_Toc415147746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12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7" w:history="1">
            <w:r w:rsidR="00412ED2" w:rsidRPr="00FA32E5">
              <w:rPr>
                <w:rStyle w:val="Hyperlink"/>
                <w:noProof/>
              </w:rPr>
              <w:t>4.3.1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Basic Results File – Text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_Toc415147747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12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8" w:history="1">
            <w:r w:rsidR="00412ED2" w:rsidRPr="00FA32E5">
              <w:rPr>
                <w:rStyle w:val="Hyperlink"/>
                <w:noProof/>
              </w:rPr>
              <w:t>4.3.2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Meta-data Results Files – Text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_Toc415147748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13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49" w:history="1">
            <w:r w:rsidR="00412ED2" w:rsidRPr="00FA32E5">
              <w:rPr>
                <w:rStyle w:val="Hyperlink"/>
                <w:noProof/>
              </w:rPr>
              <w:t>4.3.3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Profile Results File – XML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_Toc415147749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0" w:history="1">
            <w:r w:rsidR="00412ED2" w:rsidRPr="00FA32E5">
              <w:rPr>
                <w:rStyle w:val="Hyperlink"/>
                <w:noProof/>
              </w:rPr>
              <w:t>4.3.4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Technical Results File – Text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_Toc415147750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16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1" w:history="1">
            <w:r w:rsidR="00412ED2" w:rsidRPr="00FA32E5">
              <w:rPr>
                <w:rStyle w:val="Hyperlink"/>
                <w:noProof/>
              </w:rPr>
              <w:t>4.3.5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Trajectory Results File – Text Option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_Toc415147751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17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2" w:history="1">
            <w:r w:rsidR="00412ED2" w:rsidRPr="00FA32E5">
              <w:rPr>
                <w:rStyle w:val="Hyperlink"/>
                <w:noProof/>
              </w:rPr>
              <w:t>5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Specification Files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_Toc415147752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18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3" w:history="1">
            <w:r w:rsidR="00412ED2" w:rsidRPr="00FA32E5">
              <w:rPr>
                <w:rStyle w:val="Hyperlink"/>
                <w:noProof/>
              </w:rPr>
              <w:t>5.1.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Reference Tables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_Toc415147753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18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4" w:history="1">
            <w:r w:rsidR="00412ED2" w:rsidRPr="00FA32E5">
              <w:rPr>
                <w:rStyle w:val="Hyperlink"/>
                <w:noProof/>
              </w:rPr>
              <w:t>5.2.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Meta-data Configuration Parameters File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_Toc415147754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19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5" w:history="1">
            <w:r w:rsidR="00412ED2" w:rsidRPr="00FA32E5">
              <w:rPr>
                <w:rStyle w:val="Hyperlink"/>
                <w:noProof/>
              </w:rPr>
              <w:t>5.3.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Technical Parameters Files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_Toc415147755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21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6" w:history="1">
            <w:r w:rsidR="00412ED2" w:rsidRPr="00FA32E5">
              <w:rPr>
                <w:rStyle w:val="Hyperlink"/>
                <w:noProof/>
              </w:rPr>
              <w:t>5.4.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Physical Parameter Files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_Toc415147756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23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57" w:history="1">
            <w:r w:rsidR="00412ED2" w:rsidRPr="00FA32E5">
              <w:rPr>
                <w:rStyle w:val="Hyperlink"/>
                <w:noProof/>
              </w:rPr>
              <w:t>Appendix A.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Creating the distribution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_Toc415147757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24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412ED2" w:rsidRDefault="00AB09CE">
          <w:pPr>
            <w:pStyle w:val="TOC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415147760" w:history="1">
            <w:r w:rsidR="00412ED2" w:rsidRPr="00FA32E5">
              <w:rPr>
                <w:rStyle w:val="Hyperlink"/>
                <w:noProof/>
              </w:rPr>
              <w:t>Appendix B.</w:t>
            </w:r>
            <w:r w:rsidR="00412E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412ED2" w:rsidRPr="00FA32E5">
              <w:rPr>
                <w:rStyle w:val="Hyperlink"/>
                <w:noProof/>
              </w:rPr>
              <w:t>File Manifest</w:t>
            </w:r>
            <w:r w:rsidR="00412ED2">
              <w:rPr>
                <w:noProof/>
                <w:webHidden/>
              </w:rPr>
              <w:tab/>
            </w:r>
            <w:r w:rsidR="00412ED2">
              <w:rPr>
                <w:noProof/>
                <w:webHidden/>
              </w:rPr>
              <w:fldChar w:fldCharType="begin"/>
            </w:r>
            <w:r w:rsidR="00412ED2">
              <w:rPr>
                <w:noProof/>
                <w:webHidden/>
              </w:rPr>
              <w:instrText xml:space="preserve"> PAGEREF _Toc415147760 \h </w:instrText>
            </w:r>
            <w:r w:rsidR="00412ED2">
              <w:rPr>
                <w:noProof/>
                <w:webHidden/>
              </w:rPr>
            </w:r>
            <w:r w:rsidR="00412ED2">
              <w:rPr>
                <w:noProof/>
                <w:webHidden/>
              </w:rPr>
              <w:fldChar w:fldCharType="separate"/>
            </w:r>
            <w:r w:rsidR="00412ED2">
              <w:rPr>
                <w:noProof/>
                <w:webHidden/>
              </w:rPr>
              <w:t>25</w:t>
            </w:r>
            <w:r w:rsidR="00412ED2">
              <w:rPr>
                <w:noProof/>
                <w:webHidden/>
              </w:rPr>
              <w:fldChar w:fldCharType="end"/>
            </w:r>
          </w:hyperlink>
        </w:p>
        <w:p w:rsidR="006D62FD" w:rsidRDefault="006D62FD">
          <w:r>
            <w:rPr>
              <w:b/>
              <w:bCs/>
              <w:noProof/>
            </w:rPr>
            <w:fldChar w:fldCharType="end"/>
          </w:r>
        </w:p>
      </w:sdtContent>
    </w:sdt>
    <w:p w:rsidR="006D62FD" w:rsidRDefault="006D62FD" w:rsidP="006D62FD"/>
    <w:p w:rsidR="00C20F09" w:rsidRDefault="00C20F09">
      <w:pPr>
        <w:widowControl/>
        <w:suppressAutoHyphens w:val="0"/>
      </w:pPr>
      <w:r>
        <w:br w:type="page"/>
      </w:r>
    </w:p>
    <w:p w:rsidR="006D62FD" w:rsidRDefault="00712991" w:rsidP="00126AFF">
      <w:pPr>
        <w:pStyle w:val="Heading1"/>
      </w:pPr>
      <w:bookmarkStart w:id="0" w:name="_Toc41514773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640"/>
      </w:tblGrid>
      <w:tr w:rsidR="004B17C0" w:rsidTr="005B0F6E">
        <w:tc>
          <w:tcPr>
            <w:tcW w:w="1548" w:type="dxa"/>
          </w:tcPr>
          <w:p w:rsidR="004B17C0" w:rsidRDefault="004B17C0" w:rsidP="004B17C0">
            <w:pPr>
              <w:pStyle w:val="TextBody"/>
            </w:pPr>
            <w:r>
              <w:t>Date</w:t>
            </w:r>
          </w:p>
        </w:tc>
        <w:tc>
          <w:tcPr>
            <w:tcW w:w="8640" w:type="dxa"/>
          </w:tcPr>
          <w:p w:rsidR="004B17C0" w:rsidRDefault="004B17C0" w:rsidP="004B17C0">
            <w:pPr>
              <w:pStyle w:val="TextBody"/>
            </w:pPr>
            <w:r>
              <w:t>Description</w:t>
            </w:r>
          </w:p>
        </w:tc>
      </w:tr>
      <w:tr w:rsidR="000E3E46" w:rsidTr="000E3E46">
        <w:tc>
          <w:tcPr>
            <w:tcW w:w="1548" w:type="dxa"/>
          </w:tcPr>
          <w:p w:rsidR="000E3E46" w:rsidRDefault="000E3E46" w:rsidP="004B17C0">
            <w:r>
              <w:t>2014-12-05</w:t>
            </w:r>
          </w:p>
        </w:tc>
        <w:tc>
          <w:tcPr>
            <w:tcW w:w="8640" w:type="dxa"/>
          </w:tcPr>
          <w:p w:rsidR="000E3E46" w:rsidRDefault="000E3E46" w:rsidP="000E3E46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NetCDF</w:t>
            </w:r>
            <w:proofErr w:type="spellEnd"/>
            <w:r>
              <w:t xml:space="preserve"> libraries updated to v4.3</w:t>
            </w:r>
          </w:p>
          <w:p w:rsidR="000E3E46" w:rsidRDefault="000E3E46" w:rsidP="000E3E46">
            <w:pPr>
              <w:pStyle w:val="ListParagraph"/>
              <w:numPr>
                <w:ilvl w:val="1"/>
                <w:numId w:val="34"/>
              </w:numPr>
            </w:pPr>
            <w:r>
              <w:t>Previous version (v4.0) dated back to 2009</w:t>
            </w:r>
          </w:p>
          <w:p w:rsidR="000E3E46" w:rsidRDefault="000E3E46" w:rsidP="000E3E46">
            <w:pPr>
              <w:pStyle w:val="ListParagraph"/>
              <w:numPr>
                <w:ilvl w:val="1"/>
                <w:numId w:val="34"/>
              </w:numPr>
            </w:pPr>
            <w:r>
              <w:t>Latest version (v4.5) requires Java v7. Running v6 on US GDAC.</w:t>
            </w:r>
          </w:p>
          <w:p w:rsidR="000E3E46" w:rsidRDefault="000E3E46" w:rsidP="000E3E46">
            <w:pPr>
              <w:pStyle w:val="ListParagraph"/>
              <w:numPr>
                <w:ilvl w:val="0"/>
                <w:numId w:val="34"/>
              </w:numPr>
            </w:pPr>
            <w:r>
              <w:t>Added “-list-file” option</w:t>
            </w:r>
          </w:p>
          <w:p w:rsidR="000E3E46" w:rsidRDefault="000E3E46" w:rsidP="000E3E46">
            <w:pPr>
              <w:pStyle w:val="ListParagraph"/>
              <w:numPr>
                <w:ilvl w:val="0"/>
                <w:numId w:val="34"/>
              </w:numPr>
            </w:pPr>
            <w:r>
              <w:t>Updated command line to reflect new arguments</w:t>
            </w:r>
          </w:p>
        </w:tc>
      </w:tr>
      <w:tr w:rsidR="004B17C0" w:rsidTr="005B0F6E">
        <w:tc>
          <w:tcPr>
            <w:tcW w:w="1548" w:type="dxa"/>
          </w:tcPr>
          <w:p w:rsidR="004B17C0" w:rsidRDefault="004B17C0" w:rsidP="004B17C0">
            <w:r>
              <w:t>201</w:t>
            </w:r>
            <w:r w:rsidR="000E3E46">
              <w:t>5</w:t>
            </w:r>
            <w:r>
              <w:t>-02-10</w:t>
            </w:r>
          </w:p>
          <w:p w:rsidR="004B17C0" w:rsidRDefault="004B17C0" w:rsidP="004B17C0">
            <w:pPr>
              <w:pStyle w:val="TextBody"/>
            </w:pPr>
          </w:p>
        </w:tc>
        <w:tc>
          <w:tcPr>
            <w:tcW w:w="8640" w:type="dxa"/>
          </w:tcPr>
          <w:p w:rsidR="004B17C0" w:rsidRDefault="004B17C0" w:rsidP="004B17C0">
            <w:pPr>
              <w:pStyle w:val="ListParagraph"/>
              <w:numPr>
                <w:ilvl w:val="0"/>
                <w:numId w:val="34"/>
              </w:numPr>
            </w:pPr>
            <w:r>
              <w:t>Document new results file entry: “phase”</w:t>
            </w:r>
          </w:p>
          <w:p w:rsidR="004B17C0" w:rsidRDefault="004B17C0" w:rsidP="004B17C0">
            <w:pPr>
              <w:pStyle w:val="ListParagraph"/>
              <w:numPr>
                <w:ilvl w:val="0"/>
                <w:numId w:val="34"/>
              </w:numPr>
            </w:pPr>
            <w:r>
              <w:t xml:space="preserve">Document process for generating the </w:t>
            </w:r>
            <w:proofErr w:type="spellStart"/>
            <w:r>
              <w:t>argo</w:t>
            </w:r>
            <w:proofErr w:type="spellEnd"/>
            <w:r>
              <w:t>-physical-parameter spec file</w:t>
            </w:r>
          </w:p>
          <w:p w:rsidR="004B17C0" w:rsidRDefault="004B17C0" w:rsidP="004B17C0">
            <w:pPr>
              <w:pStyle w:val="ListParagraph"/>
              <w:numPr>
                <w:ilvl w:val="0"/>
                <w:numId w:val="34"/>
              </w:numPr>
            </w:pPr>
            <w:r>
              <w:t>Document new “format-only” options</w:t>
            </w:r>
          </w:p>
          <w:p w:rsidR="004B17C0" w:rsidRDefault="004B17C0" w:rsidP="00B06E70">
            <w:pPr>
              <w:pStyle w:val="ListParagraph"/>
              <w:numPr>
                <w:ilvl w:val="0"/>
                <w:numId w:val="34"/>
              </w:numPr>
            </w:pPr>
            <w:r>
              <w:t>Add “Creating the distribution” appendix</w:t>
            </w:r>
          </w:p>
        </w:tc>
      </w:tr>
      <w:tr w:rsidR="004B17C0" w:rsidTr="005B0F6E">
        <w:tc>
          <w:tcPr>
            <w:tcW w:w="1548" w:type="dxa"/>
          </w:tcPr>
          <w:p w:rsidR="004B17C0" w:rsidRDefault="000E3E46" w:rsidP="004B17C0">
            <w:r>
              <w:t>2015-05-01</w:t>
            </w:r>
          </w:p>
          <w:p w:rsidR="004B17C0" w:rsidRDefault="004B17C0" w:rsidP="004B17C0">
            <w:pPr>
              <w:pStyle w:val="TextBody"/>
            </w:pPr>
          </w:p>
        </w:tc>
        <w:tc>
          <w:tcPr>
            <w:tcW w:w="8640" w:type="dxa"/>
          </w:tcPr>
          <w:p w:rsidR="000E3E46" w:rsidRDefault="000E3E46" w:rsidP="00AF35A1">
            <w:pPr>
              <w:pStyle w:val="ListParagraph"/>
              <w:numPr>
                <w:ilvl w:val="0"/>
                <w:numId w:val="32"/>
              </w:numPr>
            </w:pPr>
            <w:r>
              <w:t>Update reference file description (now allows blank and comment lines)</w:t>
            </w:r>
          </w:p>
          <w:p w:rsidR="00A06B63" w:rsidRDefault="00A06B63" w:rsidP="00AF35A1">
            <w:pPr>
              <w:pStyle w:val="ListParagraph"/>
              <w:numPr>
                <w:ilvl w:val="0"/>
                <w:numId w:val="32"/>
              </w:numPr>
            </w:pPr>
            <w:r>
              <w:t xml:space="preserve">Add description of the CDL, OPT, and </w:t>
            </w:r>
            <w:proofErr w:type="spellStart"/>
            <w:r>
              <w:t>attr_regexp</w:t>
            </w:r>
            <w:proofErr w:type="spellEnd"/>
            <w:r>
              <w:t xml:space="preserve"> files</w:t>
            </w:r>
          </w:p>
          <w:p w:rsidR="004B17C0" w:rsidRDefault="00F9236C" w:rsidP="00B06E70">
            <w:pPr>
              <w:pStyle w:val="ListParagraph"/>
              <w:numPr>
                <w:ilvl w:val="0"/>
                <w:numId w:val="32"/>
              </w:numPr>
            </w:pPr>
            <w:r>
              <w:t>Add “version info” that is now the results file</w:t>
            </w:r>
          </w:p>
        </w:tc>
      </w:tr>
      <w:tr w:rsidR="005C7E43" w:rsidTr="005B0F6E">
        <w:tc>
          <w:tcPr>
            <w:tcW w:w="1548" w:type="dxa"/>
          </w:tcPr>
          <w:p w:rsidR="005C7E43" w:rsidRDefault="005C7E43" w:rsidP="004B17C0">
            <w:r>
              <w:t>2015-07-07</w:t>
            </w:r>
          </w:p>
        </w:tc>
        <w:tc>
          <w:tcPr>
            <w:tcW w:w="8640" w:type="dxa"/>
          </w:tcPr>
          <w:p w:rsidR="005C7E43" w:rsidRDefault="005C7E43" w:rsidP="00AF35A1">
            <w:pPr>
              <w:pStyle w:val="ListParagraph"/>
              <w:numPr>
                <w:ilvl w:val="0"/>
                <w:numId w:val="32"/>
              </w:numPr>
            </w:pPr>
            <w:r>
              <w:t>Add process for downloading info from Google docs</w:t>
            </w:r>
          </w:p>
        </w:tc>
      </w:tr>
      <w:tr w:rsidR="00B06E70" w:rsidTr="005B0F6E">
        <w:tc>
          <w:tcPr>
            <w:tcW w:w="1548" w:type="dxa"/>
          </w:tcPr>
          <w:p w:rsidR="00B06E70" w:rsidRDefault="00B06E70" w:rsidP="004B17C0">
            <w:r>
              <w:t>2015-11-12</w:t>
            </w:r>
          </w:p>
        </w:tc>
        <w:tc>
          <w:tcPr>
            <w:tcW w:w="8640" w:type="dxa"/>
          </w:tcPr>
          <w:p w:rsidR="00B06E70" w:rsidRDefault="00B06E70" w:rsidP="00AF35A1">
            <w:pPr>
              <w:pStyle w:val="ListParagraph"/>
              <w:numPr>
                <w:ilvl w:val="0"/>
                <w:numId w:val="32"/>
              </w:numPr>
            </w:pPr>
            <w:r>
              <w:t xml:space="preserve">Update “Install and Build” for new file names, </w:t>
            </w:r>
            <w:proofErr w:type="spellStart"/>
            <w:r>
              <w:t>etc</w:t>
            </w:r>
            <w:proofErr w:type="spellEnd"/>
          </w:p>
        </w:tc>
      </w:tr>
      <w:tr w:rsidR="00C94D9B" w:rsidTr="005B0F6E">
        <w:tc>
          <w:tcPr>
            <w:tcW w:w="1548" w:type="dxa"/>
          </w:tcPr>
          <w:p w:rsidR="00C94D9B" w:rsidRDefault="00C94D9B" w:rsidP="004B17C0">
            <w:r>
              <w:t>2016-04-12</w:t>
            </w:r>
          </w:p>
        </w:tc>
        <w:tc>
          <w:tcPr>
            <w:tcW w:w="8640" w:type="dxa"/>
          </w:tcPr>
          <w:p w:rsidR="00C94D9B" w:rsidRDefault="00C94D9B" w:rsidP="00AF35A1">
            <w:pPr>
              <w:pStyle w:val="ListParagraph"/>
              <w:numPr>
                <w:ilvl w:val="0"/>
                <w:numId w:val="32"/>
              </w:numPr>
            </w:pPr>
            <w:r>
              <w:t>Remove “-no-fresh” option</w:t>
            </w:r>
            <w:r w:rsidR="007E707B">
              <w:t>; Add “-no-name-check” option</w:t>
            </w:r>
          </w:p>
          <w:p w:rsidR="00C94D9B" w:rsidRDefault="00C94D9B" w:rsidP="00AF35A1">
            <w:pPr>
              <w:pStyle w:val="ListParagraph"/>
              <w:numPr>
                <w:ilvl w:val="0"/>
                <w:numId w:val="32"/>
              </w:numPr>
            </w:pPr>
            <w:r>
              <w:t>Document “WARN” feature in *</w:t>
            </w:r>
            <w:proofErr w:type="spellStart"/>
            <w:r>
              <w:t>attr_regex</w:t>
            </w:r>
            <w:proofErr w:type="spellEnd"/>
            <w:r>
              <w:t xml:space="preserve"> files</w:t>
            </w:r>
          </w:p>
        </w:tc>
      </w:tr>
    </w:tbl>
    <w:p w:rsidR="004B17C0" w:rsidRPr="004B17C0" w:rsidRDefault="004B17C0" w:rsidP="00AF35A1">
      <w:pPr>
        <w:pStyle w:val="TextBody"/>
      </w:pPr>
    </w:p>
    <w:p w:rsidR="00DB1C32" w:rsidRDefault="00DB1C32">
      <w:pPr>
        <w:widowControl/>
        <w:suppressAutoHyphens w:val="0"/>
        <w:rPr>
          <w:b/>
          <w:bCs/>
          <w:sz w:val="32"/>
          <w:szCs w:val="32"/>
        </w:rPr>
      </w:pPr>
      <w:r>
        <w:br w:type="page"/>
      </w:r>
    </w:p>
    <w:p w:rsidR="00A317A6" w:rsidRDefault="005A7E24" w:rsidP="006F73F5">
      <w:pPr>
        <w:pStyle w:val="Heading1"/>
      </w:pPr>
      <w:bookmarkStart w:id="1" w:name="_Toc415147734"/>
      <w:r>
        <w:lastRenderedPageBreak/>
        <w:t>Introduction</w:t>
      </w:r>
      <w:bookmarkEnd w:id="1"/>
    </w:p>
    <w:p w:rsidR="003A1101" w:rsidRDefault="00C47CC6">
      <w:r>
        <w:t xml:space="preserve">The Argo </w:t>
      </w:r>
      <w:proofErr w:type="spellStart"/>
      <w:r w:rsidR="00412ED2">
        <w:t>FileChecker</w:t>
      </w:r>
      <w:proofErr w:type="spellEnd"/>
      <w:r>
        <w:t xml:space="preserve"> is implemented in Java.  It</w:t>
      </w:r>
      <w:r w:rsidR="004B1DDA">
        <w:t xml:space="preserve"> is distributed as a single “jar” file with all of required components included.  In addition to the “</w:t>
      </w:r>
      <w:proofErr w:type="spellStart"/>
      <w:r w:rsidR="00412ED2">
        <w:t>FileChecker</w:t>
      </w:r>
      <w:proofErr w:type="spellEnd"/>
      <w:r w:rsidR="004B1DDA">
        <w:t>” source files</w:t>
      </w:r>
      <w:r w:rsidR="005709C7">
        <w:t xml:space="preserve"> developed at the US-GDAC</w:t>
      </w:r>
      <w:r w:rsidR="004B1DDA">
        <w:t xml:space="preserve">, </w:t>
      </w:r>
      <w:r w:rsidR="003A1101">
        <w:t xml:space="preserve">the following </w:t>
      </w:r>
      <w:r w:rsidR="004B1DDA">
        <w:t xml:space="preserve">third party support libraries </w:t>
      </w:r>
      <w:r w:rsidR="006F4915">
        <w:t xml:space="preserve">are </w:t>
      </w:r>
      <w:r w:rsidR="004B1DDA">
        <w:t>included</w:t>
      </w:r>
      <w:r w:rsidR="003A1101">
        <w:t xml:space="preserve"> in the distribution:</w:t>
      </w:r>
    </w:p>
    <w:p w:rsidR="003A1101" w:rsidRDefault="003A1101" w:rsidP="003A1101">
      <w:pPr>
        <w:pStyle w:val="ListParagraph"/>
        <w:numPr>
          <w:ilvl w:val="0"/>
          <w:numId w:val="29"/>
        </w:numPr>
      </w:pPr>
      <w:r>
        <w:t xml:space="preserve">UNIDATA </w:t>
      </w:r>
      <w:proofErr w:type="spellStart"/>
      <w:r>
        <w:t>NetCDF</w:t>
      </w:r>
      <w:proofErr w:type="spellEnd"/>
      <w:r>
        <w:t>-Java (</w:t>
      </w:r>
      <w:hyperlink r:id="rId9" w:history="1">
        <w:r w:rsidRPr="00DD0D4A">
          <w:rPr>
            <w:rStyle w:val="Hyperlink"/>
          </w:rPr>
          <w:t>http://www.unidata.ucar.edu/software/thredds/current/netcdf-java/</w:t>
        </w:r>
      </w:hyperlink>
      <w:r>
        <w:t>).  Currently running version 4.</w:t>
      </w:r>
      <w:r w:rsidR="00531B30">
        <w:t>3</w:t>
      </w:r>
      <w:r w:rsidR="00C47CC6">
        <w:t>.</w:t>
      </w:r>
    </w:p>
    <w:p w:rsidR="00C47CC6" w:rsidRDefault="00C47CC6" w:rsidP="00C47CC6">
      <w:pPr>
        <w:ind w:left="709"/>
      </w:pPr>
      <w:r>
        <w:t xml:space="preserve">This is the “core” package to create/read/write </w:t>
      </w:r>
      <w:proofErr w:type="spellStart"/>
      <w:r>
        <w:t>netCDF</w:t>
      </w:r>
      <w:proofErr w:type="spellEnd"/>
      <w:r>
        <w:t xml:space="preserve"> files.</w:t>
      </w:r>
    </w:p>
    <w:p w:rsidR="003A1101" w:rsidRDefault="003A1101" w:rsidP="003A1101">
      <w:pPr>
        <w:pStyle w:val="ListParagraph"/>
        <w:numPr>
          <w:ilvl w:val="0"/>
          <w:numId w:val="29"/>
        </w:numPr>
      </w:pPr>
      <w:proofErr w:type="spellStart"/>
      <w:r>
        <w:t>XMLBuilder</w:t>
      </w:r>
      <w:proofErr w:type="spellEnd"/>
      <w:r w:rsidR="00C47CC6">
        <w:t>.  Version 1.1</w:t>
      </w:r>
    </w:p>
    <w:p w:rsidR="00C47CC6" w:rsidRDefault="00C47CC6" w:rsidP="00C47CC6">
      <w:pPr>
        <w:ind w:left="709"/>
      </w:pPr>
      <w:r>
        <w:t>This library is used as to allow simple generation of XML file check results.</w:t>
      </w:r>
    </w:p>
    <w:p w:rsidR="00C47CC6" w:rsidRDefault="00C47CC6" w:rsidP="00C47CC6">
      <w:pPr>
        <w:pStyle w:val="ListParagraph"/>
        <w:numPr>
          <w:ilvl w:val="0"/>
          <w:numId w:val="29"/>
        </w:numPr>
      </w:pPr>
      <w:r>
        <w:t>Simple Logging Facade for Java (SLF4J)</w:t>
      </w:r>
      <w:r w:rsidR="002D6E58">
        <w:t>. Currently using version 1.7.7</w:t>
      </w:r>
      <w:r w:rsidR="008F03E4">
        <w:t>.</w:t>
      </w:r>
    </w:p>
    <w:p w:rsidR="008F03E4" w:rsidRDefault="008F03E4" w:rsidP="008F03E4">
      <w:pPr>
        <w:pStyle w:val="ListParagraph"/>
      </w:pPr>
      <w:r>
        <w:t xml:space="preserve">This library provides the “logging facility” used within the </w:t>
      </w:r>
      <w:proofErr w:type="spellStart"/>
      <w:r w:rsidR="00412ED2">
        <w:t>FileChecker</w:t>
      </w:r>
      <w:proofErr w:type="spellEnd"/>
      <w:r>
        <w:t>.  Extensive logging has been included for both informational and debugging purposes.</w:t>
      </w:r>
    </w:p>
    <w:p w:rsidR="008F03E4" w:rsidRDefault="008F03E4" w:rsidP="008F03E4">
      <w:pPr>
        <w:pStyle w:val="ListParagraph"/>
      </w:pPr>
    </w:p>
    <w:p w:rsidR="002D6E58" w:rsidRDefault="008F03E4" w:rsidP="002D6E58">
      <w:r>
        <w:t>The system has been tested with Java version</w:t>
      </w:r>
      <w:r w:rsidR="004D4688">
        <w:t>s</w:t>
      </w:r>
      <w:r>
        <w:t xml:space="preserve"> 1.</w:t>
      </w:r>
      <w:r w:rsidR="004D4688">
        <w:t xml:space="preserve">7 </w:t>
      </w:r>
      <w:r>
        <w:t>and version 1.</w:t>
      </w:r>
      <w:r w:rsidR="004D4688">
        <w:t>8</w:t>
      </w:r>
      <w:r>
        <w:t xml:space="preserve">.  The </w:t>
      </w:r>
      <w:proofErr w:type="spellStart"/>
      <w:r w:rsidR="00412ED2">
        <w:t>FileChecker</w:t>
      </w:r>
      <w:proofErr w:type="spellEnd"/>
      <w:r>
        <w:t xml:space="preserve"> *.class files that are distributed have been built with </w:t>
      </w:r>
      <w:proofErr w:type="gramStart"/>
      <w:r>
        <w:t>jdk_1.6.?????</w:t>
      </w:r>
      <w:proofErr w:type="gramEnd"/>
    </w:p>
    <w:p w:rsidR="004D4688" w:rsidRDefault="004D4688" w:rsidP="004D4688">
      <w:pPr>
        <w:pStyle w:val="Heading2"/>
        <w:keepNext/>
        <w:keepLines/>
        <w:spacing w:before="480" w:after="120" w:line="240" w:lineRule="auto"/>
        <w:ind w:left="576" w:hanging="576"/>
      </w:pPr>
      <w:bookmarkStart w:id="2" w:name="_Toc447702947"/>
      <w:r>
        <w:t>Changes from last revision</w:t>
      </w:r>
      <w:bookmarkEnd w:id="2"/>
    </w:p>
    <w:p w:rsidR="004D4688" w:rsidRPr="0053285C" w:rsidRDefault="002C38D3" w:rsidP="004D4688">
      <w:r>
        <w:t>Significant c</w:t>
      </w:r>
      <w:r w:rsidR="004D4688">
        <w:t xml:space="preserve">hanges from the last revision </w:t>
      </w:r>
      <w:r>
        <w:t xml:space="preserve">are </w:t>
      </w:r>
      <w:r w:rsidR="004D4688">
        <w:t xml:space="preserve">highlighted as shown: </w:t>
      </w:r>
      <w:r w:rsidR="004D4688" w:rsidRPr="000539C2">
        <w:rPr>
          <w:highlight w:val="green"/>
        </w:rPr>
        <w:t>Changes to tests.</w:t>
      </w:r>
      <w:r w:rsidR="004D4688">
        <w:t xml:space="preserve">  Editorial changes are not highlighted.</w:t>
      </w:r>
    </w:p>
    <w:p w:rsidR="004D4688" w:rsidRDefault="004D4688" w:rsidP="002D6E58"/>
    <w:p w:rsidR="008F03E4" w:rsidRDefault="000E5501" w:rsidP="008F03E4">
      <w:pPr>
        <w:pStyle w:val="Heading1"/>
      </w:pPr>
      <w:bookmarkStart w:id="3" w:name="_Toc415147735"/>
      <w:r>
        <w:t>Install and Build</w:t>
      </w:r>
      <w:bookmarkEnd w:id="3"/>
    </w:p>
    <w:p w:rsidR="00B06E70" w:rsidRDefault="00B06E70" w:rsidP="00C94D9B">
      <w:pPr>
        <w:pStyle w:val="TextBody"/>
      </w:pPr>
      <w:r>
        <w:t xml:space="preserve">The </w:t>
      </w:r>
      <w:r w:rsidR="00465B42">
        <w:t xml:space="preserve">software </w:t>
      </w:r>
      <w:r>
        <w:t xml:space="preserve">is distributed in </w:t>
      </w:r>
      <w:r w:rsidR="00465B42">
        <w:t>two forms</w:t>
      </w:r>
      <w:r>
        <w:t xml:space="preserve">: 1) the “executable distribution”, </w:t>
      </w:r>
      <w:r w:rsidR="00465B42">
        <w:t xml:space="preserve">and </w:t>
      </w:r>
      <w:r>
        <w:t>2) the “source distribution”</w:t>
      </w:r>
      <w:r w:rsidR="00465B42">
        <w:t>.  The executable distribution is simply that: a directly executable version of the system where no “build” step is required.  The “source distribution” is the source code for the system.</w:t>
      </w:r>
    </w:p>
    <w:p w:rsidR="00465B42" w:rsidRPr="00B06E70" w:rsidRDefault="00465B42" w:rsidP="00C94D9B">
      <w:pPr>
        <w:pStyle w:val="TextBody"/>
      </w:pPr>
      <w:r>
        <w:t xml:space="preserve">The specification files </w:t>
      </w:r>
      <w:r w:rsidR="00F869F3">
        <w:t>are</w:t>
      </w:r>
      <w:r>
        <w:t xml:space="preserve"> required for both of the above distributions.  </w:t>
      </w:r>
    </w:p>
    <w:p w:rsidR="001C64E6" w:rsidRDefault="001C64E6" w:rsidP="004B17C0">
      <w:pPr>
        <w:pStyle w:val="Heading2"/>
      </w:pPr>
      <w:bookmarkStart w:id="4" w:name="_Toc415147736"/>
      <w:r>
        <w:t>Install from “executable distribution”</w:t>
      </w:r>
      <w:bookmarkEnd w:id="4"/>
    </w:p>
    <w:p w:rsidR="00465B42" w:rsidRPr="00465B42" w:rsidRDefault="00465B42" w:rsidP="00465B42">
      <w:r>
        <w:t>File name:  argo_filechecker_exec_</w:t>
      </w:r>
      <w:r>
        <w:rPr>
          <w:i/>
        </w:rPr>
        <w:t>yyyy-mm-</w:t>
      </w:r>
      <w:proofErr w:type="gramStart"/>
      <w:r>
        <w:rPr>
          <w:i/>
        </w:rPr>
        <w:t>dd</w:t>
      </w:r>
      <w:r>
        <w:t>.tar  (</w:t>
      </w:r>
      <w:proofErr w:type="gramEnd"/>
      <w:r>
        <w:t xml:space="preserve">where </w:t>
      </w:r>
      <w:proofErr w:type="spellStart"/>
      <w:r>
        <w:rPr>
          <w:i/>
        </w:rPr>
        <w:t>yyyy</w:t>
      </w:r>
      <w:proofErr w:type="spellEnd"/>
      <w:r>
        <w:rPr>
          <w:i/>
        </w:rPr>
        <w:t>-mm-</w:t>
      </w:r>
      <w:proofErr w:type="spellStart"/>
      <w:r>
        <w:rPr>
          <w:i/>
        </w:rPr>
        <w:t>dd</w:t>
      </w:r>
      <w:proofErr w:type="spellEnd"/>
      <w:r>
        <w:t xml:space="preserve"> is the release date)</w:t>
      </w:r>
    </w:p>
    <w:p w:rsidR="001C64E6" w:rsidRDefault="00746EEF" w:rsidP="004B17C0">
      <w:r>
        <w:t xml:space="preserve">Make a directory to hold the Argo File Check system and extract the distribution file into that location using tar. (For example: cd </w:t>
      </w:r>
      <w:r>
        <w:rPr>
          <w:i/>
        </w:rPr>
        <w:t>&lt;install-</w:t>
      </w:r>
      <w:proofErr w:type="spellStart"/>
      <w:r>
        <w:rPr>
          <w:i/>
        </w:rPr>
        <w:t>dir</w:t>
      </w:r>
      <w:proofErr w:type="spellEnd"/>
      <w:r>
        <w:rPr>
          <w:i/>
        </w:rPr>
        <w:t>&gt;</w:t>
      </w:r>
      <w:proofErr w:type="gramStart"/>
      <w:r>
        <w:t>;  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file_checker.tar)  The extracted files </w:t>
      </w:r>
      <w:r>
        <w:lastRenderedPageBreak/>
        <w:t xml:space="preserve">are all of the files needed to run the </w:t>
      </w:r>
      <w:proofErr w:type="spellStart"/>
      <w:r w:rsidR="00412ED2">
        <w:t>FileChecker</w:t>
      </w:r>
      <w:proofErr w:type="spellEnd"/>
      <w:r>
        <w:t>.</w:t>
      </w:r>
    </w:p>
    <w:p w:rsidR="001C64E6" w:rsidRDefault="001C64E6" w:rsidP="004B17C0">
      <w:pPr>
        <w:pStyle w:val="Heading2"/>
      </w:pPr>
      <w:bookmarkStart w:id="5" w:name="_Toc415147737"/>
      <w:r>
        <w:t>Install from “source distribution”</w:t>
      </w:r>
      <w:bookmarkEnd w:id="5"/>
    </w:p>
    <w:p w:rsidR="00465B42" w:rsidRPr="00465B42" w:rsidRDefault="00465B42" w:rsidP="00465B42">
      <w:r>
        <w:t>File name:  argo_filechecker_src_</w:t>
      </w:r>
      <w:r>
        <w:rPr>
          <w:i/>
        </w:rPr>
        <w:t>yyyy-mm-</w:t>
      </w:r>
      <w:proofErr w:type="gramStart"/>
      <w:r>
        <w:rPr>
          <w:i/>
        </w:rPr>
        <w:t>dd</w:t>
      </w:r>
      <w:r>
        <w:t>.tar  (</w:t>
      </w:r>
      <w:proofErr w:type="gramEnd"/>
      <w:r>
        <w:t xml:space="preserve">where </w:t>
      </w:r>
      <w:proofErr w:type="spellStart"/>
      <w:r>
        <w:rPr>
          <w:i/>
        </w:rPr>
        <w:t>yyyy</w:t>
      </w:r>
      <w:proofErr w:type="spellEnd"/>
      <w:r>
        <w:rPr>
          <w:i/>
        </w:rPr>
        <w:t>-mm-</w:t>
      </w:r>
      <w:proofErr w:type="spellStart"/>
      <w:r>
        <w:rPr>
          <w:i/>
        </w:rPr>
        <w:t>dd</w:t>
      </w:r>
      <w:proofErr w:type="spellEnd"/>
      <w:r>
        <w:t xml:space="preserve"> is the release date)</w:t>
      </w:r>
    </w:p>
    <w:p w:rsidR="008F03E4" w:rsidRPr="008F03E4" w:rsidRDefault="008F03E4" w:rsidP="008F03E4">
      <w:pPr>
        <w:pStyle w:val="TextBody"/>
      </w:pPr>
      <w:r>
        <w:t xml:space="preserve">Make a directory to hold the </w:t>
      </w:r>
      <w:r w:rsidR="006F4915">
        <w:t xml:space="preserve">Argo File Check </w:t>
      </w:r>
      <w:r>
        <w:t>system and extract the distribution file into that location</w:t>
      </w:r>
      <w:r w:rsidR="006F4915">
        <w:t xml:space="preserve"> using jar. (For example: cd </w:t>
      </w:r>
      <w:r w:rsidR="006F4915">
        <w:rPr>
          <w:i/>
        </w:rPr>
        <w:t>&lt;install-</w:t>
      </w:r>
      <w:proofErr w:type="spellStart"/>
      <w:r w:rsidR="006F4915">
        <w:rPr>
          <w:i/>
        </w:rPr>
        <w:t>dir</w:t>
      </w:r>
      <w:proofErr w:type="spellEnd"/>
      <w:r w:rsidR="006F4915">
        <w:rPr>
          <w:i/>
        </w:rPr>
        <w:t>&gt;</w:t>
      </w:r>
      <w:proofErr w:type="gramStart"/>
      <w:r w:rsidR="006F4915">
        <w:t>;  jar</w:t>
      </w:r>
      <w:proofErr w:type="gramEnd"/>
      <w:r w:rsidR="006F4915">
        <w:t xml:space="preserve"> –</w:t>
      </w:r>
      <w:proofErr w:type="spellStart"/>
      <w:r w:rsidR="006F4915">
        <w:t>xvf</w:t>
      </w:r>
      <w:proofErr w:type="spellEnd"/>
      <w:r w:rsidR="006F4915">
        <w:t xml:space="preserve"> </w:t>
      </w:r>
      <w:r w:rsidR="006F4915">
        <w:rPr>
          <w:i/>
        </w:rPr>
        <w:t xml:space="preserve">&lt;install-file&gt; </w:t>
      </w:r>
      <w:r w:rsidR="006F4915">
        <w:t xml:space="preserve"> .)</w:t>
      </w:r>
    </w:p>
    <w:p w:rsidR="002D6E58" w:rsidRDefault="007337F5" w:rsidP="002D6E58">
      <w:r>
        <w:t>Set the CLASSPATH variable as follows:</w:t>
      </w:r>
    </w:p>
    <w:p w:rsidR="000E5501" w:rsidRPr="000E5501" w:rsidRDefault="000E5501" w:rsidP="002D6E58">
      <w:pPr>
        <w:rPr>
          <w:rFonts w:ascii="Courier New" w:hAnsi="Courier New" w:cs="Courier New"/>
        </w:rPr>
      </w:pPr>
      <w:r w:rsidRPr="000E5501">
        <w:rPr>
          <w:rFonts w:ascii="Courier New" w:hAnsi="Courier New" w:cs="Courier New"/>
          <w:i/>
        </w:rPr>
        <w:t>&lt;install-dir</w:t>
      </w:r>
      <w:proofErr w:type="gramStart"/>
      <w:r w:rsidRPr="000E5501">
        <w:rPr>
          <w:rFonts w:ascii="Courier New" w:hAnsi="Courier New" w:cs="Courier New"/>
          <w:i/>
        </w:rPr>
        <w:t>&gt;</w:t>
      </w:r>
      <w:r w:rsidRPr="000E5501">
        <w:rPr>
          <w:rFonts w:ascii="Courier New" w:hAnsi="Courier New" w:cs="Courier New"/>
        </w:rPr>
        <w:t>:</w:t>
      </w:r>
      <w:proofErr w:type="gramEnd"/>
      <w:r w:rsidRPr="000E5501">
        <w:rPr>
          <w:rFonts w:ascii="Courier New" w:hAnsi="Courier New" w:cs="Courier New"/>
          <w:i/>
        </w:rPr>
        <w:t>&lt;install-dir&gt;</w:t>
      </w:r>
      <w:r w:rsidRPr="000E5501">
        <w:rPr>
          <w:rFonts w:ascii="Courier New" w:hAnsi="Courier New" w:cs="Courier New"/>
        </w:rPr>
        <w:t>/logging/log4j-1.2.15.jar:</w:t>
      </w:r>
      <w:r w:rsidRPr="000E5501">
        <w:rPr>
          <w:rFonts w:ascii="Courier New" w:hAnsi="Courier New" w:cs="Courier New"/>
          <w:i/>
        </w:rPr>
        <w:t>&lt;install-dir&gt;</w:t>
      </w:r>
      <w:r w:rsidRPr="000E5501">
        <w:rPr>
          <w:rFonts w:ascii="Courier New" w:hAnsi="Courier New" w:cs="Courier New"/>
        </w:rPr>
        <w:t>/logging/slf4j-api-1.7.7.jar:</w:t>
      </w:r>
      <w:r w:rsidRPr="000E5501">
        <w:rPr>
          <w:rFonts w:ascii="Courier New" w:hAnsi="Courier New" w:cs="Courier New"/>
          <w:i/>
        </w:rPr>
        <w:t>&lt;install-dir&gt;</w:t>
      </w:r>
      <w:r w:rsidRPr="000E5501">
        <w:rPr>
          <w:rFonts w:ascii="Courier New" w:hAnsi="Courier New" w:cs="Courier New"/>
        </w:rPr>
        <w:t>/logging/slf4j-log4j12-1.7.7.jar:</w:t>
      </w:r>
      <w:r w:rsidRPr="000E5501">
        <w:rPr>
          <w:rFonts w:ascii="Courier New" w:hAnsi="Courier New" w:cs="Courier New"/>
          <w:i/>
        </w:rPr>
        <w:t>&lt;install-dir&gt;</w:t>
      </w:r>
      <w:r w:rsidRPr="000E5501">
        <w:rPr>
          <w:rFonts w:ascii="Courier New" w:hAnsi="Courier New" w:cs="Courier New"/>
        </w:rPr>
        <w:t>/unidata/netcdf-4.</w:t>
      </w:r>
      <w:r w:rsidR="00531B30">
        <w:rPr>
          <w:rFonts w:ascii="Courier New" w:hAnsi="Courier New" w:cs="Courier New"/>
        </w:rPr>
        <w:t>3</w:t>
      </w:r>
      <w:r w:rsidRPr="000E5501">
        <w:rPr>
          <w:rFonts w:ascii="Courier New" w:hAnsi="Courier New" w:cs="Courier New"/>
        </w:rPr>
        <w:t>.jar</w:t>
      </w:r>
    </w:p>
    <w:p w:rsidR="000E5501" w:rsidRDefault="00CC26B8" w:rsidP="00AF35A1">
      <w:pPr>
        <w:pStyle w:val="TextBody"/>
      </w:pPr>
      <w:r>
        <w:t>Building is pretty simple.  The third-party libraries do not need to be rebuilt.</w:t>
      </w:r>
      <w:r w:rsidR="000E5501">
        <w:t xml:space="preserve">  </w:t>
      </w:r>
      <w:r w:rsidR="00AC3E9D">
        <w:t>The supported build mechanism is GNU “make”.  Simply navigate to the bin/java directory and execute make.</w:t>
      </w:r>
    </w:p>
    <w:p w:rsidR="000E5501" w:rsidRDefault="00465B42" w:rsidP="00C94D9B">
      <w:pPr>
        <w:pStyle w:val="Heading2"/>
      </w:pPr>
      <w:r>
        <w:t>Install “specification files”</w:t>
      </w:r>
    </w:p>
    <w:p w:rsidR="00465B42" w:rsidRPr="00465B42" w:rsidRDefault="00465B42" w:rsidP="00465B42">
      <w:r>
        <w:t>File name: argo_filechecker_spec_</w:t>
      </w:r>
      <w:r>
        <w:rPr>
          <w:i/>
        </w:rPr>
        <w:t>yyyy-mm-</w:t>
      </w:r>
      <w:proofErr w:type="gramStart"/>
      <w:r>
        <w:rPr>
          <w:i/>
        </w:rPr>
        <w:t>dd</w:t>
      </w:r>
      <w:r>
        <w:t>.tar  (</w:t>
      </w:r>
      <w:proofErr w:type="gramEnd"/>
      <w:r>
        <w:t xml:space="preserve">where </w:t>
      </w:r>
      <w:proofErr w:type="spellStart"/>
      <w:r>
        <w:rPr>
          <w:i/>
        </w:rPr>
        <w:t>yyyy</w:t>
      </w:r>
      <w:proofErr w:type="spellEnd"/>
      <w:r>
        <w:rPr>
          <w:i/>
        </w:rPr>
        <w:t>-mm-</w:t>
      </w:r>
      <w:proofErr w:type="spellStart"/>
      <w:r>
        <w:rPr>
          <w:i/>
        </w:rPr>
        <w:t>dd</w:t>
      </w:r>
      <w:proofErr w:type="spellEnd"/>
      <w:r>
        <w:t xml:space="preserve"> is the release date)</w:t>
      </w:r>
    </w:p>
    <w:p w:rsidR="00465B42" w:rsidRPr="00F869F3" w:rsidRDefault="00465B42" w:rsidP="00465B42">
      <w:pPr>
        <w:pStyle w:val="TextBody"/>
      </w:pPr>
      <w:r>
        <w:t xml:space="preserve">The specification files can be installed anywhere the user desires.  One possibility is to install them in the </w:t>
      </w:r>
      <w:r>
        <w:rPr>
          <w:i/>
        </w:rPr>
        <w:t>&lt;install-</w:t>
      </w:r>
      <w:proofErr w:type="spellStart"/>
      <w:r>
        <w:rPr>
          <w:i/>
        </w:rPr>
        <w:t>dir</w:t>
      </w:r>
      <w:proofErr w:type="spellEnd"/>
      <w:r>
        <w:rPr>
          <w:i/>
        </w:rPr>
        <w:t>&gt;</w:t>
      </w:r>
      <w:r>
        <w:t xml:space="preserve"> referred to above.  Download the “spec tar file” and </w:t>
      </w:r>
      <w:proofErr w:type="spellStart"/>
      <w:r w:rsidR="00F869F3">
        <w:t>untar</w:t>
      </w:r>
      <w:proofErr w:type="spellEnd"/>
      <w:r w:rsidR="00F869F3">
        <w:t xml:space="preserve"> it; a directory named “spec” will be created containing the “spec files”.  (For example: cd </w:t>
      </w:r>
      <w:r w:rsidR="00F869F3">
        <w:rPr>
          <w:i/>
        </w:rPr>
        <w:t>&lt;install-</w:t>
      </w:r>
      <w:proofErr w:type="spellStart"/>
      <w:r w:rsidR="00F869F3">
        <w:rPr>
          <w:i/>
        </w:rPr>
        <w:t>dir</w:t>
      </w:r>
      <w:proofErr w:type="spellEnd"/>
      <w:r w:rsidR="00F869F3">
        <w:rPr>
          <w:i/>
        </w:rPr>
        <w:t>&gt;</w:t>
      </w:r>
      <w:proofErr w:type="gramStart"/>
      <w:r w:rsidR="00F869F3">
        <w:t>;  jar</w:t>
      </w:r>
      <w:proofErr w:type="gramEnd"/>
      <w:r w:rsidR="00F869F3">
        <w:t xml:space="preserve"> –</w:t>
      </w:r>
      <w:proofErr w:type="spellStart"/>
      <w:r w:rsidR="00F869F3">
        <w:t>xvf</w:t>
      </w:r>
      <w:proofErr w:type="spellEnd"/>
      <w:r w:rsidR="00F869F3">
        <w:t xml:space="preserve"> </w:t>
      </w:r>
      <w:r w:rsidR="00F869F3">
        <w:rPr>
          <w:i/>
        </w:rPr>
        <w:t>&lt;spec-file&gt;</w:t>
      </w:r>
      <w:r w:rsidR="00F869F3">
        <w:t>)</w:t>
      </w:r>
    </w:p>
    <w:p w:rsidR="00465B42" w:rsidRPr="00465B42" w:rsidRDefault="00465B42" w:rsidP="00465B42">
      <w:pPr>
        <w:pStyle w:val="TextBody"/>
      </w:pPr>
    </w:p>
    <w:p w:rsidR="007337F5" w:rsidRDefault="00454032" w:rsidP="00454032">
      <w:pPr>
        <w:pStyle w:val="Heading1"/>
      </w:pPr>
      <w:bookmarkStart w:id="6" w:name="_Toc415147738"/>
      <w:r>
        <w:t>Usage</w:t>
      </w:r>
      <w:bookmarkEnd w:id="6"/>
    </w:p>
    <w:p w:rsidR="004D11A8" w:rsidRDefault="00107EFA" w:rsidP="00454032">
      <w:pPr>
        <w:pStyle w:val="TextBody"/>
      </w:pPr>
      <w:r>
        <w:t xml:space="preserve">The </w:t>
      </w:r>
      <w:proofErr w:type="spellStart"/>
      <w:r w:rsidR="00412ED2">
        <w:t>FileChecker</w:t>
      </w:r>
      <w:proofErr w:type="spellEnd"/>
      <w:r>
        <w:t xml:space="preserve"> is designed to process </w:t>
      </w:r>
      <w:r w:rsidR="00CD137B">
        <w:t>files for</w:t>
      </w:r>
      <w:r>
        <w:t xml:space="preserve"> </w:t>
      </w:r>
      <w:r w:rsidR="004D11A8">
        <w:t xml:space="preserve">only </w:t>
      </w:r>
      <w:r w:rsidR="00CD137B">
        <w:t>one</w:t>
      </w:r>
      <w:r>
        <w:t xml:space="preserve"> DAC</w:t>
      </w:r>
      <w:r w:rsidR="003E6E42">
        <w:t xml:space="preserve"> during an execution. </w:t>
      </w:r>
      <w:r w:rsidR="004D11A8">
        <w:t xml:space="preserve">  Also, all of the input files are assumed to be in a single directory.</w:t>
      </w:r>
    </w:p>
    <w:p w:rsidR="004D11A8" w:rsidRDefault="004D11A8" w:rsidP="00454032">
      <w:pPr>
        <w:pStyle w:val="TextBody"/>
      </w:pPr>
    </w:p>
    <w:p w:rsidR="00107EFA" w:rsidRDefault="003E6E42" w:rsidP="00454032">
      <w:pPr>
        <w:pStyle w:val="TextBody"/>
      </w:pPr>
      <w:r>
        <w:t xml:space="preserve"> </w:t>
      </w:r>
      <w:r w:rsidR="0071561C">
        <w:t>Any number</w:t>
      </w:r>
      <w:r>
        <w:t xml:space="preserve"> files c</w:t>
      </w:r>
      <w:r w:rsidR="00CD137B">
        <w:t xml:space="preserve">an be processed during an execution.  It is </w:t>
      </w:r>
      <w:r w:rsidR="00CD137B" w:rsidRPr="00F166B8">
        <w:rPr>
          <w:b/>
        </w:rPr>
        <w:t>much more efficient</w:t>
      </w:r>
      <w:r w:rsidR="00CD137B">
        <w:t xml:space="preserve"> to process multiple files at a time due to the overhead of reading the specification files</w:t>
      </w:r>
      <w:r w:rsidR="000E5501">
        <w:t>; the specification files for a given file-type/version are only read once during an execution</w:t>
      </w:r>
      <w:r w:rsidR="00CD137B">
        <w:t>.</w:t>
      </w:r>
    </w:p>
    <w:p w:rsidR="00F166B8" w:rsidRDefault="00F166B8" w:rsidP="00454032">
      <w:pPr>
        <w:pStyle w:val="TextBody"/>
      </w:pPr>
    </w:p>
    <w:p w:rsidR="00F166B8" w:rsidRPr="00F166B8" w:rsidRDefault="00F166B8" w:rsidP="00454032">
      <w:pPr>
        <w:pStyle w:val="TextBody"/>
      </w:pPr>
      <w:r>
        <w:t xml:space="preserve">A </w:t>
      </w:r>
      <w:proofErr w:type="spellStart"/>
      <w:r w:rsidR="00412ED2">
        <w:t>FileChecker</w:t>
      </w:r>
      <w:proofErr w:type="spellEnd"/>
      <w:r w:rsidR="0071561C">
        <w:t xml:space="preserve"> </w:t>
      </w:r>
      <w:r>
        <w:t xml:space="preserve">“results file” is produced for every input file processed.  The name of the results file is: </w:t>
      </w:r>
      <w:r w:rsidRPr="00F166B8">
        <w:rPr>
          <w:i/>
        </w:rPr>
        <w:t>&lt;input-file&gt;</w:t>
      </w:r>
      <w:r>
        <w:t>.</w:t>
      </w:r>
      <w:proofErr w:type="spellStart"/>
      <w:r w:rsidR="0071561C">
        <w:t>filecheck</w:t>
      </w:r>
      <w:proofErr w:type="spellEnd"/>
      <w:r>
        <w:t xml:space="preserve">; where </w:t>
      </w:r>
      <w:r w:rsidRPr="00F166B8">
        <w:rPr>
          <w:i/>
        </w:rPr>
        <w:t>&lt;input-file&gt;</w:t>
      </w:r>
      <w:r>
        <w:t xml:space="preserve"> is the name of the input file.</w:t>
      </w:r>
    </w:p>
    <w:p w:rsidR="00107EFA" w:rsidRDefault="00107EFA" w:rsidP="00454032">
      <w:pPr>
        <w:pStyle w:val="TextBody"/>
      </w:pPr>
    </w:p>
    <w:p w:rsidR="00D15869" w:rsidRDefault="00D15869" w:rsidP="00D15869">
      <w:pPr>
        <w:pStyle w:val="Heading2"/>
      </w:pPr>
      <w:bookmarkStart w:id="7" w:name="_Toc415147739"/>
      <w:r>
        <w:t xml:space="preserve">Executing the </w:t>
      </w:r>
      <w:proofErr w:type="spellStart"/>
      <w:r w:rsidR="00412ED2">
        <w:t>FileChecker</w:t>
      </w:r>
      <w:bookmarkEnd w:id="7"/>
      <w:proofErr w:type="spellEnd"/>
    </w:p>
    <w:p w:rsidR="00454032" w:rsidRDefault="00107EFA" w:rsidP="00454032">
      <w:pPr>
        <w:pStyle w:val="TextBody"/>
      </w:pPr>
      <w:r>
        <w:lastRenderedPageBreak/>
        <w:t xml:space="preserve">The command line to execute the </w:t>
      </w:r>
      <w:proofErr w:type="spellStart"/>
      <w:r w:rsidR="00412ED2">
        <w:t>FileChecker</w:t>
      </w:r>
      <w:proofErr w:type="spellEnd"/>
      <w:r>
        <w:t xml:space="preserve"> is as follows:</w:t>
      </w:r>
    </w:p>
    <w:p w:rsidR="008D097F" w:rsidRDefault="008D097F" w:rsidP="00454032">
      <w:pPr>
        <w:pStyle w:val="TextBody"/>
      </w:pPr>
    </w:p>
    <w:p w:rsidR="008D097F" w:rsidRDefault="008D097F" w:rsidP="00454032">
      <w:pPr>
        <w:pStyle w:val="TextBody"/>
      </w:pPr>
      <w:r>
        <w:rPr>
          <w:i/>
        </w:rPr>
        <w:t>For “executable distribution”:</w:t>
      </w:r>
    </w:p>
    <w:p w:rsidR="008D097F" w:rsidRDefault="008D097F" w:rsidP="008D097F">
      <w:pPr>
        <w:pStyle w:val="TextBody"/>
        <w:rPr>
          <w:rFonts w:ascii="Courier New" w:hAnsi="Courier New" w:cs="Courier New"/>
        </w:rPr>
      </w:pPr>
      <w:proofErr w:type="gramStart"/>
      <w:r w:rsidRPr="004B17C0">
        <w:rPr>
          <w:rFonts w:ascii="Courier New" w:eastAsia="Times New Roman" w:hAnsi="Courier New" w:cs="Courier New"/>
          <w:lang w:eastAsia="en-US" w:bidi="ar-SA"/>
        </w:rPr>
        <w:t>java</w:t>
      </w:r>
      <w:proofErr w:type="gramEnd"/>
      <w:r w:rsidRPr="004B17C0">
        <w:rPr>
          <w:rFonts w:ascii="Courier New" w:eastAsia="Times New Roman" w:hAnsi="Courier New" w:cs="Courier New"/>
          <w:lang w:eastAsia="en-US" w:bidi="ar-SA"/>
        </w:rPr>
        <w:t xml:space="preserve"> -jar ValidateSubmit.jar </w:t>
      </w:r>
      <w:r w:rsidRPr="004A3988">
        <w:rPr>
          <w:rFonts w:ascii="Courier New" w:hAnsi="Courier New" w:cs="Courier New"/>
        </w:rPr>
        <w:t xml:space="preserve">[options] </w:t>
      </w:r>
      <w:proofErr w:type="spellStart"/>
      <w:r w:rsidRPr="004A3988">
        <w:rPr>
          <w:rFonts w:ascii="Courier New" w:hAnsi="Courier New" w:cs="Courier New"/>
        </w:rPr>
        <w:t>dac</w:t>
      </w:r>
      <w:proofErr w:type="spellEnd"/>
      <w:r w:rsidRPr="004A3988">
        <w:rPr>
          <w:rFonts w:ascii="Courier New" w:hAnsi="Courier New" w:cs="Courier New"/>
        </w:rPr>
        <w:t>-name spec-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output-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input-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[file-names]</w:t>
      </w:r>
    </w:p>
    <w:p w:rsidR="008D097F" w:rsidRDefault="008D097F" w:rsidP="004B17C0">
      <w:pPr>
        <w:widowControl/>
        <w:suppressAutoHyphens w:val="0"/>
        <w:spacing w:after="0" w:line="240" w:lineRule="auto"/>
        <w:rPr>
          <w:rFonts w:eastAsia="Times New Roman" w:cs="Arial"/>
          <w:lang w:eastAsia="en-US" w:bidi="ar-SA"/>
        </w:rPr>
      </w:pPr>
    </w:p>
    <w:p w:rsidR="008D097F" w:rsidRPr="004B17C0" w:rsidRDefault="008D097F" w:rsidP="004B17C0">
      <w:pPr>
        <w:widowControl/>
        <w:suppressAutoHyphens w:val="0"/>
        <w:spacing w:after="0" w:line="240" w:lineRule="auto"/>
        <w:rPr>
          <w:rFonts w:eastAsia="Times New Roman" w:cs="Arial"/>
          <w:lang w:eastAsia="en-US" w:bidi="ar-SA"/>
        </w:rPr>
      </w:pPr>
      <w:r>
        <w:rPr>
          <w:rFonts w:eastAsia="Times New Roman" w:cs="Arial"/>
          <w:i/>
          <w:lang w:eastAsia="en-US" w:bidi="ar-SA"/>
        </w:rPr>
        <w:t>For “source distribution”:</w:t>
      </w:r>
    </w:p>
    <w:p w:rsidR="004A3988" w:rsidRDefault="004A3988" w:rsidP="004A3988">
      <w:pPr>
        <w:pStyle w:val="TextBody"/>
        <w:rPr>
          <w:rFonts w:ascii="Courier New" w:hAnsi="Courier New" w:cs="Courier New"/>
        </w:rPr>
      </w:pPr>
      <w:proofErr w:type="gramStart"/>
      <w:r w:rsidRPr="004A3988">
        <w:rPr>
          <w:rFonts w:ascii="Courier New" w:hAnsi="Courier New" w:cs="Courier New"/>
        </w:rPr>
        <w:t xml:space="preserve">java  </w:t>
      </w:r>
      <w:proofErr w:type="spellStart"/>
      <w:r w:rsidRPr="004A3988">
        <w:rPr>
          <w:rFonts w:ascii="Courier New" w:hAnsi="Courier New" w:cs="Courier New"/>
        </w:rPr>
        <w:t>ValidateSubmit</w:t>
      </w:r>
      <w:proofErr w:type="spellEnd"/>
      <w:proofErr w:type="gramEnd"/>
      <w:r w:rsidRPr="004A3988">
        <w:rPr>
          <w:rFonts w:ascii="Courier New" w:hAnsi="Courier New" w:cs="Courier New"/>
        </w:rPr>
        <w:t xml:space="preserve"> [options] </w:t>
      </w:r>
      <w:proofErr w:type="spellStart"/>
      <w:r w:rsidRPr="004A3988">
        <w:rPr>
          <w:rFonts w:ascii="Courier New" w:hAnsi="Courier New" w:cs="Courier New"/>
        </w:rPr>
        <w:t>dac</w:t>
      </w:r>
      <w:proofErr w:type="spellEnd"/>
      <w:r w:rsidRPr="004A3988">
        <w:rPr>
          <w:rFonts w:ascii="Courier New" w:hAnsi="Courier New" w:cs="Courier New"/>
        </w:rPr>
        <w:t>-name spec-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output-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input-</w:t>
      </w:r>
      <w:proofErr w:type="spellStart"/>
      <w:r w:rsidRPr="004A3988">
        <w:rPr>
          <w:rFonts w:ascii="Courier New" w:hAnsi="Courier New" w:cs="Courier New"/>
        </w:rPr>
        <w:t>dir</w:t>
      </w:r>
      <w:proofErr w:type="spellEnd"/>
      <w:r w:rsidRPr="004A3988">
        <w:rPr>
          <w:rFonts w:ascii="Courier New" w:hAnsi="Courier New" w:cs="Courier New"/>
        </w:rPr>
        <w:t xml:space="preserve"> [file-names]</w:t>
      </w:r>
    </w:p>
    <w:p w:rsidR="004A3988" w:rsidRPr="004A3988" w:rsidRDefault="004A3988" w:rsidP="004A3988">
      <w:pPr>
        <w:pStyle w:val="TextBody"/>
        <w:rPr>
          <w:rFonts w:cs="Arial"/>
        </w:rPr>
      </w:pP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>Options:</w:t>
      </w:r>
    </w:p>
    <w:p w:rsidR="004A3988" w:rsidRPr="004A3988" w:rsidRDefault="004A3988" w:rsidP="004A3988">
      <w:pPr>
        <w:pStyle w:val="TextBody"/>
        <w:rPr>
          <w:rFonts w:cs="Arial"/>
        </w:rPr>
      </w:pPr>
      <w:r>
        <w:rPr>
          <w:rFonts w:cs="Arial"/>
        </w:rPr>
        <w:t xml:space="preserve">   -</w:t>
      </w:r>
      <w:proofErr w:type="gramStart"/>
      <w:r>
        <w:rPr>
          <w:rFonts w:cs="Arial"/>
        </w:rPr>
        <w:t>help</w:t>
      </w:r>
      <w:proofErr w:type="gramEnd"/>
      <w:r w:rsidR="003C29F6"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Help</w:t>
      </w:r>
      <w:proofErr w:type="spellEnd"/>
      <w:r>
        <w:rPr>
          <w:rFonts w:cs="Arial"/>
        </w:rPr>
        <w:t xml:space="preserve"> -- this message</w:t>
      </w:r>
    </w:p>
    <w:p w:rsidR="004A3988" w:rsidRPr="00A71354" w:rsidDel="000E24DC" w:rsidRDefault="004A3988" w:rsidP="004A3988">
      <w:pPr>
        <w:pStyle w:val="TextBody"/>
        <w:rPr>
          <w:del w:id="8" w:author="Ignaszewski, Mr. Mark, Code 7542" w:date="2016-10-20T16:00:00Z"/>
          <w:rFonts w:cs="Arial"/>
          <w:strike/>
          <w:highlight w:val="green"/>
        </w:rPr>
      </w:pPr>
      <w:del w:id="9" w:author="Ignaszewski, Mr. Mark, Code 7542" w:date="2016-10-20T16:00:00Z">
        <w:r w:rsidRPr="004D4688" w:rsidDel="000E24DC">
          <w:rPr>
            <w:rFonts w:cs="Arial"/>
            <w:strike/>
          </w:rPr>
          <w:delText xml:space="preserve">   </w:delText>
        </w:r>
        <w:r w:rsidRPr="00A71354" w:rsidDel="000E24DC">
          <w:rPr>
            <w:rFonts w:cs="Arial"/>
            <w:strike/>
            <w:highlight w:val="green"/>
          </w:rPr>
          <w:delText xml:space="preserve">-no-fresh      </w:delText>
        </w:r>
        <w:r w:rsidRPr="00A71354" w:rsidDel="000E24DC">
          <w:rPr>
            <w:rFonts w:cs="Arial"/>
            <w:strike/>
            <w:highlight w:val="green"/>
          </w:rPr>
          <w:tab/>
          <w:delText>Do NOT perform 'file freshness' check</w:delText>
        </w:r>
      </w:del>
    </w:p>
    <w:p w:rsidR="004A3988" w:rsidRPr="00A71354" w:rsidDel="000E24DC" w:rsidRDefault="004A3988" w:rsidP="004A3988">
      <w:pPr>
        <w:pStyle w:val="TextBody"/>
        <w:rPr>
          <w:del w:id="10" w:author="Ignaszewski, Mr. Mark, Code 7542" w:date="2016-10-20T16:00:00Z"/>
          <w:rFonts w:cs="Arial"/>
          <w:highlight w:val="green"/>
        </w:rPr>
      </w:pPr>
      <w:del w:id="11" w:author="Ignaszewski, Mr. Mark, Code 7542" w:date="2016-10-20T16:00:00Z">
        <w:r w:rsidRPr="00A71354" w:rsidDel="000E24DC">
          <w:rPr>
            <w:rFonts w:cs="Arial"/>
            <w:strike/>
            <w:highlight w:val="green"/>
          </w:rPr>
          <w:delText xml:space="preserve">  </w:delText>
        </w:r>
        <w:r w:rsidRPr="00A71354" w:rsidDel="000E24DC">
          <w:rPr>
            <w:rFonts w:cs="Arial"/>
            <w:strike/>
            <w:highlight w:val="green"/>
          </w:rPr>
          <w:tab/>
        </w:r>
        <w:r w:rsidRPr="00A71354" w:rsidDel="000E24DC">
          <w:rPr>
            <w:rFonts w:cs="Arial"/>
            <w:strike/>
            <w:highlight w:val="green"/>
          </w:rPr>
          <w:tab/>
        </w:r>
        <w:r w:rsidRPr="00A71354" w:rsidDel="000E24DC">
          <w:rPr>
            <w:rFonts w:cs="Arial"/>
            <w:strike/>
            <w:highlight w:val="green"/>
          </w:rPr>
          <w:tab/>
          <w:delText>default: performs 'file freshness' check</w:delText>
        </w:r>
      </w:del>
    </w:p>
    <w:p w:rsidR="007E707B" w:rsidRPr="000E24DC" w:rsidRDefault="007E707B" w:rsidP="007E707B">
      <w:pPr>
        <w:pStyle w:val="TextBody"/>
        <w:rPr>
          <w:rFonts w:cs="Arial"/>
        </w:rPr>
      </w:pPr>
      <w:r w:rsidRPr="000E24DC">
        <w:rPr>
          <w:rFonts w:cs="Arial"/>
        </w:rPr>
        <w:t xml:space="preserve">   -</w:t>
      </w:r>
      <w:proofErr w:type="gramStart"/>
      <w:r w:rsidRPr="000E24DC">
        <w:rPr>
          <w:rFonts w:cs="Arial"/>
        </w:rPr>
        <w:t>no-</w:t>
      </w:r>
      <w:proofErr w:type="gramEnd"/>
      <w:r w:rsidRPr="000E24DC">
        <w:rPr>
          <w:rFonts w:cs="Arial"/>
        </w:rPr>
        <w:t>name-check</w:t>
      </w:r>
      <w:r w:rsidRPr="000E24DC">
        <w:rPr>
          <w:rFonts w:cs="Arial"/>
        </w:rPr>
        <w:tab/>
        <w:t>Turn off file name validation</w:t>
      </w:r>
    </w:p>
    <w:p w:rsidR="007E707B" w:rsidRPr="004A3988" w:rsidRDefault="007E707B" w:rsidP="007E707B">
      <w:pPr>
        <w:pStyle w:val="TextBody"/>
        <w:ind w:left="1418" w:firstLine="709"/>
        <w:rPr>
          <w:rFonts w:cs="Arial"/>
        </w:rPr>
      </w:pPr>
      <w:proofErr w:type="gramStart"/>
      <w:r w:rsidRPr="000E24DC">
        <w:rPr>
          <w:rFonts w:cs="Arial"/>
        </w:rPr>
        <w:t>default</w:t>
      </w:r>
      <w:proofErr w:type="gramEnd"/>
      <w:r w:rsidRPr="000E24DC">
        <w:rPr>
          <w:rFonts w:cs="Arial"/>
        </w:rPr>
        <w:t>: perform file name validation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-</w:t>
      </w:r>
      <w:proofErr w:type="gramStart"/>
      <w:r w:rsidRPr="004A3988">
        <w:rPr>
          <w:rFonts w:cs="Arial"/>
        </w:rPr>
        <w:t>null-</w:t>
      </w:r>
      <w:proofErr w:type="gramEnd"/>
      <w:r w:rsidRPr="004A3988">
        <w:rPr>
          <w:rFonts w:cs="Arial"/>
        </w:rPr>
        <w:t>warn</w:t>
      </w:r>
      <w:r>
        <w:rPr>
          <w:rFonts w:cs="Arial"/>
        </w:rPr>
        <w:tab/>
      </w:r>
      <w:r>
        <w:rPr>
          <w:rFonts w:cs="Arial"/>
        </w:rPr>
        <w:tab/>
      </w:r>
      <w:r w:rsidRPr="004A3988">
        <w:rPr>
          <w:rFonts w:cs="Arial"/>
        </w:rPr>
        <w:t>Perform 'nulls-in-string' check (warning)</w:t>
      </w:r>
    </w:p>
    <w:p w:rsidR="004A3988" w:rsidRPr="004A3988" w:rsidRDefault="004A3988" w:rsidP="004A3988">
      <w:pPr>
        <w:pStyle w:val="TextBody"/>
        <w:ind w:left="1418" w:firstLine="709"/>
        <w:rPr>
          <w:rFonts w:cs="Arial"/>
        </w:rPr>
      </w:pPr>
      <w:proofErr w:type="gramStart"/>
      <w:r w:rsidRPr="004A3988">
        <w:rPr>
          <w:rFonts w:cs="Arial"/>
        </w:rPr>
        <w:t>def</w:t>
      </w:r>
      <w:r>
        <w:rPr>
          <w:rFonts w:cs="Arial"/>
        </w:rPr>
        <w:t>ault</w:t>
      </w:r>
      <w:proofErr w:type="gramEnd"/>
      <w:r>
        <w:rPr>
          <w:rFonts w:cs="Arial"/>
        </w:rPr>
        <w:t>: do NOT check for nulls</w:t>
      </w:r>
    </w:p>
    <w:p w:rsidR="004A3988" w:rsidRPr="004A3988" w:rsidRDefault="004A3988" w:rsidP="004A3988">
      <w:pPr>
        <w:pStyle w:val="TextBody"/>
        <w:rPr>
          <w:rFonts w:cs="Arial"/>
        </w:rPr>
      </w:pPr>
      <w:r>
        <w:rPr>
          <w:rFonts w:cs="Arial"/>
        </w:rPr>
        <w:t xml:space="preserve">   </w:t>
      </w:r>
      <w:r w:rsidRPr="004A3988">
        <w:rPr>
          <w:rFonts w:cs="Arial"/>
        </w:rPr>
        <w:t>-</w:t>
      </w:r>
      <w:proofErr w:type="gramStart"/>
      <w:r w:rsidRPr="004A3988">
        <w:rPr>
          <w:rFonts w:cs="Arial"/>
        </w:rPr>
        <w:t>text-</w:t>
      </w:r>
      <w:proofErr w:type="gramEnd"/>
      <w:r w:rsidRPr="004A3988">
        <w:rPr>
          <w:rFonts w:cs="Arial"/>
        </w:rPr>
        <w:t xml:space="preserve">result   </w:t>
      </w:r>
      <w:r>
        <w:rPr>
          <w:rFonts w:cs="Arial"/>
        </w:rPr>
        <w:tab/>
        <w:t>Text-formatted results files</w:t>
      </w:r>
    </w:p>
    <w:p w:rsidR="004A3988" w:rsidRPr="004A3988" w:rsidRDefault="004A3988" w:rsidP="004A3988">
      <w:pPr>
        <w:pStyle w:val="TextBody"/>
        <w:ind w:left="1418" w:firstLine="709"/>
        <w:rPr>
          <w:rFonts w:cs="Arial"/>
        </w:rPr>
      </w:pPr>
      <w:proofErr w:type="gramStart"/>
      <w:r w:rsidRPr="004A3988">
        <w:rPr>
          <w:rFonts w:cs="Arial"/>
        </w:rPr>
        <w:t>de</w:t>
      </w:r>
      <w:r>
        <w:rPr>
          <w:rFonts w:cs="Arial"/>
        </w:rPr>
        <w:t>fault</w:t>
      </w:r>
      <w:proofErr w:type="gramEnd"/>
      <w:r>
        <w:rPr>
          <w:rFonts w:cs="Arial"/>
        </w:rPr>
        <w:t>: XML-formatted results files</w:t>
      </w:r>
    </w:p>
    <w:p w:rsid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-</w:t>
      </w:r>
      <w:proofErr w:type="gramStart"/>
      <w:r w:rsidRPr="004A3988">
        <w:rPr>
          <w:rFonts w:cs="Arial"/>
        </w:rPr>
        <w:t>list-</w:t>
      </w:r>
      <w:proofErr w:type="gramEnd"/>
      <w:r w:rsidRPr="004A3988">
        <w:rPr>
          <w:rFonts w:cs="Arial"/>
        </w:rPr>
        <w:t>file &lt;file-path&gt;</w:t>
      </w:r>
      <w:r w:rsidR="00D31B69">
        <w:rPr>
          <w:rFonts w:cs="Arial"/>
        </w:rPr>
        <w:tab/>
      </w:r>
      <w:r w:rsidRPr="004A3988">
        <w:rPr>
          <w:rFonts w:cs="Arial"/>
        </w:rPr>
        <w:t>File containing list of files to proce</w:t>
      </w:r>
      <w:r w:rsidR="00D31B69">
        <w:rPr>
          <w:rFonts w:cs="Arial"/>
        </w:rPr>
        <w:t>ss</w:t>
      </w:r>
    </w:p>
    <w:p w:rsidR="00D31B69" w:rsidRDefault="00D31B69" w:rsidP="004A3988">
      <w:pPr>
        <w:pStyle w:val="TextBody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default</w:t>
      </w:r>
      <w:proofErr w:type="gramEnd"/>
      <w:r>
        <w:rPr>
          <w:rFonts w:cs="Arial"/>
        </w:rPr>
        <w:t>: no list-file (see Input Files below)</w:t>
      </w:r>
    </w:p>
    <w:p w:rsidR="00CB5992" w:rsidRDefault="00CB5992" w:rsidP="004A3988">
      <w:pPr>
        <w:pStyle w:val="TextBody"/>
        <w:rPr>
          <w:rFonts w:cs="Arial"/>
        </w:rPr>
      </w:pPr>
      <w:r>
        <w:rPr>
          <w:rFonts w:cs="Arial"/>
        </w:rPr>
        <w:t xml:space="preserve">   -</w:t>
      </w:r>
      <w:proofErr w:type="gramStart"/>
      <w:r>
        <w:rPr>
          <w:rFonts w:cs="Arial"/>
        </w:rPr>
        <w:t>format-</w:t>
      </w:r>
      <w:proofErr w:type="gramEnd"/>
      <w:r>
        <w:rPr>
          <w:rFonts w:cs="Arial"/>
        </w:rPr>
        <w:t>only</w:t>
      </w:r>
      <w:r>
        <w:rPr>
          <w:rFonts w:cs="Arial"/>
        </w:rPr>
        <w:tab/>
        <w:t>Perform ONLY format checks – no data checks</w:t>
      </w:r>
    </w:p>
    <w:p w:rsidR="00CB5992" w:rsidRDefault="00CB5992" w:rsidP="004A3988">
      <w:pPr>
        <w:pStyle w:val="TextBody"/>
        <w:rPr>
          <w:ins w:id="12" w:author="Ignaszewski, Mr. Mark, Code 7542" w:date="2016-10-20T16:09:00Z"/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default</w:t>
      </w:r>
      <w:proofErr w:type="gramEnd"/>
      <w:r>
        <w:rPr>
          <w:rFonts w:cs="Arial"/>
        </w:rPr>
        <w:t>: Perform format and data checks</w:t>
      </w:r>
    </w:p>
    <w:p w:rsidR="004374E7" w:rsidRDefault="004374E7" w:rsidP="004A3988">
      <w:pPr>
        <w:pStyle w:val="TextBody"/>
        <w:rPr>
          <w:ins w:id="13" w:author="Ignaszewski, Mr. Mark, Code 7542" w:date="2016-10-20T16:09:00Z"/>
          <w:rFonts w:cs="Arial"/>
        </w:rPr>
      </w:pPr>
      <w:ins w:id="14" w:author="Ignaszewski, Mr. Mark, Code 7542" w:date="2016-10-20T16:09:00Z">
        <w:r>
          <w:rPr>
            <w:rFonts w:cs="Arial"/>
          </w:rPr>
          <w:t xml:space="preserve">   -</w:t>
        </w:r>
        <w:proofErr w:type="gramStart"/>
        <w:r>
          <w:rPr>
            <w:rFonts w:cs="Arial"/>
          </w:rPr>
          <w:t>data-</w:t>
        </w:r>
        <w:proofErr w:type="gramEnd"/>
        <w:r>
          <w:rPr>
            <w:rFonts w:cs="Arial"/>
          </w:rPr>
          <w:t>check-all</w:t>
        </w:r>
        <w:r>
          <w:rPr>
            <w:rFonts w:cs="Arial"/>
          </w:rPr>
          <w:tab/>
          <w:t>Perform data consistency checks on all file versions</w:t>
        </w:r>
      </w:ins>
    </w:p>
    <w:p w:rsidR="004374E7" w:rsidRDefault="004374E7" w:rsidP="004A3988">
      <w:pPr>
        <w:pStyle w:val="TextBody"/>
        <w:rPr>
          <w:rFonts w:cs="Arial"/>
        </w:rPr>
      </w:pPr>
      <w:ins w:id="15" w:author="Ignaszewski, Mr. Mark, Code 7542" w:date="2016-10-20T16:10:00Z">
        <w:r>
          <w:rPr>
            <w:rFonts w:cs="Arial"/>
          </w:rPr>
          <w:tab/>
        </w:r>
        <w:r>
          <w:rPr>
            <w:rFonts w:cs="Arial"/>
          </w:rPr>
          <w:tab/>
        </w:r>
        <w:r>
          <w:rPr>
            <w:rFonts w:cs="Arial"/>
          </w:rPr>
          <w:tab/>
          <w:t>Default: Perform data consistency checks only on v3.1 (and later) files</w:t>
        </w:r>
      </w:ins>
    </w:p>
    <w:p w:rsidR="004374E7" w:rsidRPr="004374E7" w:rsidRDefault="00CB5992" w:rsidP="004A3988">
      <w:pPr>
        <w:pStyle w:val="TextBody"/>
        <w:rPr>
          <w:ins w:id="16" w:author="Ignaszewski, Mr. Mark, Code 7542" w:date="2016-10-20T16:12:00Z"/>
          <w:rFonts w:cs="Arial"/>
          <w:i/>
          <w:highlight w:val="green"/>
          <w:rPrChange w:id="17" w:author="Ignaszewski, Mr. Mark, Code 7542" w:date="2016-10-20T16:13:00Z">
            <w:rPr>
              <w:ins w:id="18" w:author="Ignaszewski, Mr. Mark, Code 7542" w:date="2016-10-20T16:12:00Z"/>
              <w:rFonts w:cs="Arial"/>
              <w:i/>
            </w:rPr>
          </w:rPrChange>
        </w:rPr>
      </w:pPr>
      <w:r w:rsidRPr="004374E7">
        <w:rPr>
          <w:rFonts w:cs="Arial"/>
          <w:i/>
          <w:rPrChange w:id="19" w:author="Ignaszewski, Mr. Mark, Code 7542" w:date="2016-10-20T16:11:00Z">
            <w:rPr>
              <w:rFonts w:cs="Arial"/>
            </w:rPr>
          </w:rPrChange>
        </w:rPr>
        <w:t xml:space="preserve">   </w:t>
      </w:r>
      <w:r w:rsidRPr="004374E7">
        <w:rPr>
          <w:rFonts w:cs="Arial"/>
          <w:i/>
          <w:highlight w:val="green"/>
          <w:rPrChange w:id="20" w:author="Ignaszewski, Mr. Mark, Code 7542" w:date="2016-10-20T16:13:00Z">
            <w:rPr>
              <w:rFonts w:cs="Arial"/>
            </w:rPr>
          </w:rPrChange>
        </w:rPr>
        <w:t>-</w:t>
      </w:r>
      <w:proofErr w:type="gramStart"/>
      <w:r w:rsidRPr="004374E7">
        <w:rPr>
          <w:rFonts w:cs="Arial"/>
          <w:i/>
          <w:highlight w:val="green"/>
          <w:rPrChange w:id="21" w:author="Ignaszewski, Mr. Mark, Code 7542" w:date="2016-10-20T16:13:00Z">
            <w:rPr>
              <w:rFonts w:cs="Arial"/>
            </w:rPr>
          </w:rPrChange>
        </w:rPr>
        <w:t>format-</w:t>
      </w:r>
      <w:proofErr w:type="gramEnd"/>
      <w:r w:rsidRPr="004374E7">
        <w:rPr>
          <w:rFonts w:cs="Arial"/>
          <w:i/>
          <w:highlight w:val="green"/>
          <w:rPrChange w:id="22" w:author="Ignaszewski, Mr. Mark, Code 7542" w:date="2016-10-20T16:13:00Z">
            <w:rPr>
              <w:rFonts w:cs="Arial"/>
            </w:rPr>
          </w:rPrChange>
        </w:rPr>
        <w:t>only-pre3.1</w:t>
      </w:r>
      <w:r w:rsidRPr="004374E7">
        <w:rPr>
          <w:rFonts w:cs="Arial"/>
          <w:i/>
          <w:highlight w:val="green"/>
          <w:rPrChange w:id="23" w:author="Ignaszewski, Mr. Mark, Code 7542" w:date="2016-10-20T16:13:00Z">
            <w:rPr>
              <w:rFonts w:cs="Arial"/>
            </w:rPr>
          </w:rPrChange>
        </w:rPr>
        <w:tab/>
      </w:r>
      <w:ins w:id="24" w:author="Ignaszewski, Mr. Mark, Code 7542" w:date="2016-10-20T16:11:00Z">
        <w:r w:rsidR="004374E7" w:rsidRPr="004374E7">
          <w:rPr>
            <w:rFonts w:cs="Arial"/>
            <w:i/>
            <w:highlight w:val="green"/>
            <w:rPrChange w:id="25" w:author="Ignaszewski, Mr. Mark, Code 7542" w:date="2016-10-20T16:13:00Z">
              <w:rPr>
                <w:rFonts w:cs="Arial"/>
              </w:rPr>
            </w:rPrChange>
          </w:rPr>
          <w:t>DEPRECATED – now the default</w:t>
        </w:r>
      </w:ins>
      <w:ins w:id="26" w:author="Ignaszewski, Mr. Mark, Code 7542" w:date="2016-10-20T16:12:00Z">
        <w:r w:rsidR="004374E7" w:rsidRPr="004374E7">
          <w:rPr>
            <w:rFonts w:cs="Arial"/>
            <w:i/>
            <w:highlight w:val="green"/>
            <w:rPrChange w:id="27" w:author="Ignaszewski, Mr. Mark, Code 7542" w:date="2016-10-20T16:13:00Z">
              <w:rPr>
                <w:rFonts w:cs="Arial"/>
                <w:i/>
              </w:rPr>
            </w:rPrChange>
          </w:rPr>
          <w:t xml:space="preserve">. </w:t>
        </w:r>
      </w:ins>
    </w:p>
    <w:p w:rsidR="004374E7" w:rsidRPr="004374E7" w:rsidRDefault="004374E7">
      <w:pPr>
        <w:pStyle w:val="TextBody"/>
        <w:ind w:left="2127" w:firstLine="709"/>
        <w:rPr>
          <w:ins w:id="28" w:author="Ignaszewski, Mr. Mark, Code 7542" w:date="2016-10-20T16:12:00Z"/>
          <w:rFonts w:cs="Arial"/>
          <w:i/>
          <w:highlight w:val="green"/>
          <w:rPrChange w:id="29" w:author="Ignaszewski, Mr. Mark, Code 7542" w:date="2016-10-20T16:13:00Z">
            <w:rPr>
              <w:ins w:id="30" w:author="Ignaszewski, Mr. Mark, Code 7542" w:date="2016-10-20T16:12:00Z"/>
              <w:rFonts w:cs="Arial"/>
              <w:i/>
            </w:rPr>
          </w:rPrChange>
        </w:rPr>
        <w:pPrChange w:id="31" w:author="Ignaszewski, Mr. Mark, Code 7542" w:date="2016-10-20T16:12:00Z">
          <w:pPr>
            <w:pStyle w:val="TextBody"/>
          </w:pPr>
        </w:pPrChange>
      </w:pPr>
      <w:ins w:id="32" w:author="Ignaszewski, Mr. Mark, Code 7542" w:date="2016-10-20T16:12:00Z">
        <w:r w:rsidRPr="004374E7">
          <w:rPr>
            <w:rFonts w:cs="Arial"/>
            <w:i/>
            <w:highlight w:val="green"/>
            <w:rPrChange w:id="33" w:author="Ignaszewski, Mr. Mark, Code 7542" w:date="2016-10-20T16:13:00Z">
              <w:rPr>
                <w:rFonts w:cs="Arial"/>
                <w:i/>
              </w:rPr>
            </w:rPrChange>
          </w:rPr>
          <w:t>Retained for backwards compatibility</w:t>
        </w:r>
      </w:ins>
    </w:p>
    <w:p w:rsidR="00CB5992" w:rsidRPr="004374E7" w:rsidRDefault="004374E7">
      <w:pPr>
        <w:pStyle w:val="TextBody"/>
        <w:ind w:left="2127" w:firstLine="709"/>
        <w:rPr>
          <w:rFonts w:cs="Arial"/>
          <w:highlight w:val="green"/>
          <w:rPrChange w:id="34" w:author="Ignaszewski, Mr. Mark, Code 7542" w:date="2016-10-20T16:13:00Z">
            <w:rPr>
              <w:rFonts w:cs="Arial"/>
            </w:rPr>
          </w:rPrChange>
        </w:rPr>
        <w:pPrChange w:id="35" w:author="Ignaszewski, Mr. Mark, Code 7542" w:date="2016-10-20T16:12:00Z">
          <w:pPr>
            <w:pStyle w:val="TextBody"/>
          </w:pPr>
        </w:pPrChange>
      </w:pPr>
      <w:ins w:id="36" w:author="Ignaszewski, Mr. Mark, Code 7542" w:date="2016-10-20T16:11:00Z">
        <w:r w:rsidRPr="004374E7">
          <w:rPr>
            <w:rFonts w:cs="Arial"/>
            <w:highlight w:val="green"/>
            <w:rPrChange w:id="37" w:author="Ignaszewski, Mr. Mark, Code 7542" w:date="2016-10-20T16:13:00Z">
              <w:rPr>
                <w:rFonts w:cs="Arial"/>
              </w:rPr>
            </w:rPrChange>
          </w:rPr>
          <w:t xml:space="preserve"> </w:t>
        </w:r>
      </w:ins>
      <w:r w:rsidR="00CB5992" w:rsidRPr="004374E7">
        <w:rPr>
          <w:rFonts w:cs="Arial"/>
          <w:highlight w:val="green"/>
          <w:rPrChange w:id="38" w:author="Ignaszewski, Mr. Mark, Code 7542" w:date="2016-10-20T16:13:00Z">
            <w:rPr>
              <w:rFonts w:cs="Arial"/>
            </w:rPr>
          </w:rPrChange>
        </w:rPr>
        <w:t>Perform ONLY format checks on pre-3.1 files</w:t>
      </w:r>
    </w:p>
    <w:p w:rsidR="00CB5992" w:rsidRDefault="00CB5992" w:rsidP="004A3988">
      <w:pPr>
        <w:pStyle w:val="TextBody"/>
        <w:rPr>
          <w:rFonts w:cs="Arial"/>
        </w:rPr>
      </w:pPr>
      <w:r w:rsidRPr="004374E7">
        <w:rPr>
          <w:rFonts w:cs="Arial"/>
          <w:highlight w:val="green"/>
          <w:rPrChange w:id="39" w:author="Ignaszewski, Mr. Mark, Code 7542" w:date="2016-10-20T16:13:00Z">
            <w:rPr>
              <w:rFonts w:cs="Arial"/>
            </w:rPr>
          </w:rPrChange>
        </w:rPr>
        <w:tab/>
      </w:r>
      <w:r w:rsidRPr="004374E7">
        <w:rPr>
          <w:rFonts w:cs="Arial"/>
          <w:highlight w:val="green"/>
          <w:rPrChange w:id="40" w:author="Ignaszewski, Mr. Mark, Code 7542" w:date="2016-10-20T16:13:00Z">
            <w:rPr>
              <w:rFonts w:cs="Arial"/>
            </w:rPr>
          </w:rPrChange>
        </w:rPr>
        <w:tab/>
      </w:r>
      <w:r w:rsidRPr="004374E7">
        <w:rPr>
          <w:rFonts w:cs="Arial"/>
          <w:highlight w:val="green"/>
          <w:rPrChange w:id="41" w:author="Ignaszewski, Mr. Mark, Code 7542" w:date="2016-10-20T16:13:00Z">
            <w:rPr>
              <w:rFonts w:cs="Arial"/>
            </w:rPr>
          </w:rPrChange>
        </w:rPr>
        <w:tab/>
      </w:r>
      <w:r w:rsidRPr="004374E7">
        <w:rPr>
          <w:rFonts w:cs="Arial"/>
          <w:highlight w:val="green"/>
          <w:rPrChange w:id="42" w:author="Ignaszewski, Mr. Mark, Code 7542" w:date="2016-10-20T16:13:00Z">
            <w:rPr>
              <w:rFonts w:cs="Arial"/>
            </w:rPr>
          </w:rPrChange>
        </w:rPr>
        <w:tab/>
        <w:t>Format and data checks on 3.1 (and beyond) files</w:t>
      </w:r>
    </w:p>
    <w:p w:rsidR="00CB5992" w:rsidRPr="004A3988" w:rsidDel="004374E7" w:rsidRDefault="00CB5992" w:rsidP="004A3988">
      <w:pPr>
        <w:pStyle w:val="TextBody"/>
        <w:rPr>
          <w:del w:id="43" w:author="Ignaszewski, Mr. Mark, Code 7542" w:date="2016-10-20T16:12:00Z"/>
          <w:rFonts w:cs="Arial"/>
        </w:rPr>
      </w:pPr>
      <w:del w:id="44" w:author="Ignaszewski, Mr. Mark, Code 7542" w:date="2016-10-20T16:12:00Z">
        <w:r w:rsidDel="004374E7">
          <w:rPr>
            <w:rFonts w:cs="Arial"/>
          </w:rPr>
          <w:tab/>
        </w:r>
        <w:r w:rsidDel="004374E7">
          <w:rPr>
            <w:rFonts w:cs="Arial"/>
          </w:rPr>
          <w:tab/>
        </w:r>
        <w:r w:rsidDel="004374E7">
          <w:rPr>
            <w:rFonts w:cs="Arial"/>
          </w:rPr>
          <w:tab/>
          <w:delText>default: Perform format and data checks on all files</w:delText>
        </w:r>
      </w:del>
    </w:p>
    <w:p w:rsidR="004A3988" w:rsidRPr="004A3988" w:rsidRDefault="00D31B69" w:rsidP="004A3988">
      <w:pPr>
        <w:pStyle w:val="TextBody"/>
        <w:rPr>
          <w:rFonts w:cs="Arial"/>
        </w:rPr>
      </w:pPr>
      <w:r>
        <w:rPr>
          <w:rFonts w:cs="Arial"/>
        </w:rPr>
        <w:lastRenderedPageBreak/>
        <w:t>Arguments: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proofErr w:type="spellStart"/>
      <w:proofErr w:type="gramStart"/>
      <w:r w:rsidRPr="004A3988">
        <w:rPr>
          <w:rFonts w:cs="Arial"/>
        </w:rPr>
        <w:t>dac</w:t>
      </w:r>
      <w:proofErr w:type="spellEnd"/>
      <w:r w:rsidRPr="004A3988">
        <w:rPr>
          <w:rFonts w:cs="Arial"/>
        </w:rPr>
        <w:t>-name</w:t>
      </w:r>
      <w:proofErr w:type="gramEnd"/>
      <w:r w:rsidR="00D31B69">
        <w:rPr>
          <w:rFonts w:cs="Arial"/>
        </w:rPr>
        <w:tab/>
      </w:r>
      <w:r w:rsidR="00D31B69">
        <w:rPr>
          <w:rFonts w:cs="Arial"/>
        </w:rPr>
        <w:tab/>
      </w:r>
      <w:r w:rsidRPr="004A3988">
        <w:rPr>
          <w:rFonts w:cs="Arial"/>
        </w:rPr>
        <w:t>Name of D</w:t>
      </w:r>
      <w:r w:rsidR="00D31B69">
        <w:rPr>
          <w:rFonts w:cs="Arial"/>
        </w:rPr>
        <w:t>AC that owns the input files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proofErr w:type="gramStart"/>
      <w:r w:rsidRPr="004A3988">
        <w:rPr>
          <w:rFonts w:cs="Arial"/>
        </w:rPr>
        <w:t>spec-</w:t>
      </w:r>
      <w:proofErr w:type="spellStart"/>
      <w:r w:rsidRPr="004A3988">
        <w:rPr>
          <w:rFonts w:cs="Arial"/>
        </w:rPr>
        <w:t>dir</w:t>
      </w:r>
      <w:proofErr w:type="spellEnd"/>
      <w:proofErr w:type="gramEnd"/>
      <w:r w:rsidR="00D31B69">
        <w:rPr>
          <w:rFonts w:cs="Arial"/>
        </w:rPr>
        <w:tab/>
      </w:r>
      <w:r w:rsidR="00D31B69">
        <w:rPr>
          <w:rFonts w:cs="Arial"/>
        </w:rPr>
        <w:tab/>
      </w:r>
      <w:r w:rsidRPr="004A3988">
        <w:rPr>
          <w:rFonts w:cs="Arial"/>
        </w:rPr>
        <w:t>Directory</w:t>
      </w:r>
      <w:r w:rsidR="00D31B69">
        <w:rPr>
          <w:rFonts w:cs="Arial"/>
        </w:rPr>
        <w:t xml:space="preserve"> path of specification files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proofErr w:type="gramStart"/>
      <w:r w:rsidRPr="004A3988">
        <w:rPr>
          <w:rFonts w:cs="Arial"/>
        </w:rPr>
        <w:t>output-</w:t>
      </w:r>
      <w:proofErr w:type="spellStart"/>
      <w:r w:rsidRPr="004A3988">
        <w:rPr>
          <w:rFonts w:cs="Arial"/>
        </w:rPr>
        <w:t>dir</w:t>
      </w:r>
      <w:proofErr w:type="spellEnd"/>
      <w:proofErr w:type="gramEnd"/>
      <w:r w:rsidR="00D31B69">
        <w:rPr>
          <w:rFonts w:cs="Arial"/>
        </w:rPr>
        <w:tab/>
      </w:r>
      <w:r w:rsidR="00D31B69">
        <w:rPr>
          <w:rFonts w:cs="Arial"/>
        </w:rPr>
        <w:tab/>
      </w:r>
      <w:r w:rsidRPr="004A3988">
        <w:rPr>
          <w:rFonts w:cs="Arial"/>
        </w:rPr>
        <w:t xml:space="preserve">Directory path where </w:t>
      </w:r>
      <w:r w:rsidR="00D31B69">
        <w:rPr>
          <w:rFonts w:cs="Arial"/>
        </w:rPr>
        <w:t>results files will be placed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proofErr w:type="gramStart"/>
      <w:r w:rsidRPr="004A3988">
        <w:rPr>
          <w:rFonts w:cs="Arial"/>
        </w:rPr>
        <w:t>input-</w:t>
      </w:r>
      <w:proofErr w:type="spellStart"/>
      <w:r w:rsidRPr="004A3988">
        <w:rPr>
          <w:rFonts w:cs="Arial"/>
        </w:rPr>
        <w:t>dir</w:t>
      </w:r>
      <w:proofErr w:type="spellEnd"/>
      <w:proofErr w:type="gramEnd"/>
      <w:r w:rsidRPr="004A3988">
        <w:rPr>
          <w:rFonts w:cs="Arial"/>
        </w:rPr>
        <w:t xml:space="preserve"> </w:t>
      </w:r>
      <w:r w:rsidR="00D31B69">
        <w:rPr>
          <w:rFonts w:cs="Arial"/>
        </w:rPr>
        <w:tab/>
      </w:r>
      <w:r w:rsidR="00D31B69">
        <w:rPr>
          <w:rFonts w:cs="Arial"/>
        </w:rPr>
        <w:tab/>
      </w:r>
      <w:r w:rsidRPr="004A3988">
        <w:rPr>
          <w:rFonts w:cs="Arial"/>
        </w:rPr>
        <w:t>Directory p</w:t>
      </w:r>
      <w:r w:rsidR="00D31B69">
        <w:rPr>
          <w:rFonts w:cs="Arial"/>
        </w:rPr>
        <w:t>ath where input files reside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proofErr w:type="gramStart"/>
      <w:r w:rsidRPr="004A3988">
        <w:rPr>
          <w:rFonts w:cs="Arial"/>
        </w:rPr>
        <w:t>file-names</w:t>
      </w:r>
      <w:proofErr w:type="gramEnd"/>
      <w:r w:rsidR="00D31B69">
        <w:rPr>
          <w:rFonts w:cs="Arial"/>
        </w:rPr>
        <w:tab/>
      </w:r>
      <w:r w:rsidR="00D31B69">
        <w:rPr>
          <w:rFonts w:cs="Arial"/>
        </w:rPr>
        <w:tab/>
      </w:r>
      <w:r w:rsidRPr="004A3988">
        <w:rPr>
          <w:rFonts w:cs="Arial"/>
        </w:rPr>
        <w:t xml:space="preserve">(Optional) List of files </w:t>
      </w:r>
      <w:r w:rsidR="00D31B69">
        <w:rPr>
          <w:rFonts w:cs="Arial"/>
        </w:rPr>
        <w:t>names to process (see below)</w:t>
      </w:r>
    </w:p>
    <w:p w:rsidR="00D31B69" w:rsidRDefault="00D31B69" w:rsidP="004A3988">
      <w:pPr>
        <w:pStyle w:val="TextBody"/>
        <w:rPr>
          <w:rFonts w:cs="Arial"/>
        </w:rPr>
      </w:pPr>
    </w:p>
    <w:p w:rsidR="004A3988" w:rsidRPr="004A3988" w:rsidRDefault="00D31B69" w:rsidP="004A3988">
      <w:pPr>
        <w:pStyle w:val="TextBody"/>
        <w:rPr>
          <w:rFonts w:cs="Arial"/>
        </w:rPr>
      </w:pPr>
      <w:r>
        <w:rPr>
          <w:rFonts w:cs="Arial"/>
        </w:rPr>
        <w:t>Input Files: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</w:t>
      </w:r>
      <w:r w:rsidR="00586791">
        <w:rPr>
          <w:rFonts w:cs="Arial"/>
        </w:rPr>
        <w:t>I</w:t>
      </w:r>
      <w:r w:rsidRPr="004A3988">
        <w:rPr>
          <w:rFonts w:cs="Arial"/>
        </w:rPr>
        <w:t xml:space="preserve">nput files to process are determined </w:t>
      </w:r>
      <w:r w:rsidR="00586791">
        <w:rPr>
          <w:rFonts w:cs="Arial"/>
        </w:rPr>
        <w:t>in one of the following ways</w:t>
      </w:r>
      <w:r w:rsidRPr="004A3988">
        <w:rPr>
          <w:rFonts w:cs="Arial"/>
        </w:rPr>
        <w:t xml:space="preserve"> (priority order):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1) -</w:t>
      </w:r>
      <w:proofErr w:type="gramStart"/>
      <w:r w:rsidRPr="004A3988">
        <w:rPr>
          <w:rFonts w:cs="Arial"/>
        </w:rPr>
        <w:t>list-</w:t>
      </w:r>
      <w:proofErr w:type="gramEnd"/>
      <w:r w:rsidRPr="004A3988">
        <w:rPr>
          <w:rFonts w:cs="Arial"/>
        </w:rPr>
        <w:t>file              List of names will be read from &lt;list-file-path&gt;\n"+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2) [file-names] argument   Files listed on command-line will be processed\n"+</w:t>
      </w:r>
    </w:p>
    <w:p w:rsidR="004A3988" w:rsidRPr="004A3988" w:rsidRDefault="004A3988" w:rsidP="004A3988">
      <w:pPr>
        <w:pStyle w:val="TextBody"/>
        <w:rPr>
          <w:rFonts w:cs="Arial"/>
        </w:rPr>
      </w:pPr>
      <w:r w:rsidRPr="004A3988">
        <w:rPr>
          <w:rFonts w:cs="Arial"/>
        </w:rPr>
        <w:t xml:space="preserve">   3) All files in 'input-</w:t>
      </w:r>
      <w:proofErr w:type="spellStart"/>
      <w:r w:rsidRPr="004A3988">
        <w:rPr>
          <w:rFonts w:cs="Arial"/>
        </w:rPr>
        <w:t>dir</w:t>
      </w:r>
      <w:proofErr w:type="spellEnd"/>
      <w:r w:rsidRPr="004A3988">
        <w:rPr>
          <w:rFonts w:cs="Arial"/>
        </w:rPr>
        <w:t>' will be processed\n"+</w:t>
      </w:r>
    </w:p>
    <w:p w:rsidR="004A3988" w:rsidRDefault="004A3988" w:rsidP="00454032">
      <w:pPr>
        <w:pStyle w:val="TextBody"/>
        <w:rPr>
          <w:rFonts w:cs="Arial"/>
        </w:rPr>
      </w:pPr>
    </w:p>
    <w:p w:rsidR="004A3988" w:rsidRPr="00CD137B" w:rsidRDefault="004A3988" w:rsidP="00454032">
      <w:pPr>
        <w:pStyle w:val="TextBody"/>
        <w:rPr>
          <w:rFonts w:cs="Arial"/>
        </w:rPr>
      </w:pPr>
    </w:p>
    <w:p w:rsidR="00107EFA" w:rsidRDefault="00412ED2" w:rsidP="0071561C">
      <w:pPr>
        <w:pStyle w:val="Heading2"/>
      </w:pPr>
      <w:bookmarkStart w:id="45" w:name="_Toc415147740"/>
      <w:proofErr w:type="spellStart"/>
      <w:r>
        <w:t>FileChecker</w:t>
      </w:r>
      <w:proofErr w:type="spellEnd"/>
      <w:r w:rsidR="0071561C">
        <w:t xml:space="preserve"> Results Files – XML</w:t>
      </w:r>
      <w:r w:rsidR="00E850EB">
        <w:t xml:space="preserve"> option</w:t>
      </w:r>
      <w:bookmarkEnd w:id="45"/>
    </w:p>
    <w:p w:rsidR="0071561C" w:rsidRDefault="0071561C" w:rsidP="0071561C">
      <w:pPr>
        <w:pStyle w:val="TextBody"/>
      </w:pPr>
      <w:r>
        <w:t xml:space="preserve">The default format for the </w:t>
      </w:r>
      <w:proofErr w:type="spellStart"/>
      <w:r w:rsidR="00412ED2">
        <w:t>FileChecker</w:t>
      </w:r>
      <w:proofErr w:type="spellEnd"/>
      <w:r>
        <w:t xml:space="preserve"> results files is XML</w:t>
      </w:r>
      <w:r w:rsidR="008F2CBA">
        <w:t xml:space="preserve">.  </w:t>
      </w:r>
      <w:r w:rsidR="00E850EB">
        <w:t>A f</w:t>
      </w:r>
      <w:r w:rsidR="008F2CBA">
        <w:t>ormal DTD ha</w:t>
      </w:r>
      <w:r w:rsidR="00E850EB">
        <w:t>s</w:t>
      </w:r>
      <w:r w:rsidR="008F2CBA">
        <w:t xml:space="preserve"> not been developed.  The format of the files is given in the following sections.</w:t>
      </w:r>
    </w:p>
    <w:p w:rsidR="000F65C0" w:rsidRDefault="000F65C0" w:rsidP="0071561C">
      <w:pPr>
        <w:pStyle w:val="TextBody"/>
      </w:pPr>
    </w:p>
    <w:p w:rsidR="000F65C0" w:rsidRDefault="000F65C0" w:rsidP="0071561C">
      <w:pPr>
        <w:pStyle w:val="TextBody"/>
      </w:pPr>
      <w:r w:rsidRPr="004B17C0">
        <w:rPr>
          <w:b/>
        </w:rPr>
        <w:t>NOTE:</w:t>
      </w:r>
      <w:r>
        <w:t xml:space="preserve"> If the file fails the basic format check, all of the meta-data from DATE_UPDATE to the end of the meta-data will be missing. </w:t>
      </w:r>
    </w:p>
    <w:p w:rsidR="000F65C0" w:rsidRDefault="000F65C0" w:rsidP="0071561C">
      <w:pPr>
        <w:pStyle w:val="TextBody"/>
      </w:pPr>
    </w:p>
    <w:p w:rsidR="008F2CBA" w:rsidRPr="0071561C" w:rsidRDefault="00E06B12" w:rsidP="008F2CBA">
      <w:pPr>
        <w:pStyle w:val="Heading3"/>
      </w:pPr>
      <w:bookmarkStart w:id="46" w:name="_Toc415147741"/>
      <w:r>
        <w:t>Basic Results</w:t>
      </w:r>
      <w:r w:rsidR="008F2CBA">
        <w:t xml:space="preserve"> </w:t>
      </w:r>
      <w:r w:rsidR="004E048F">
        <w:t xml:space="preserve">– </w:t>
      </w:r>
      <w:r w:rsidR="008F2CBA">
        <w:t>XML</w:t>
      </w:r>
      <w:r w:rsidR="004E048F">
        <w:t xml:space="preserve"> Option</w:t>
      </w:r>
      <w:bookmarkEnd w:id="46"/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>&lt;</w:t>
      </w:r>
      <w:proofErr w:type="spellStart"/>
      <w:r w:rsidRPr="0071561C">
        <w:rPr>
          <w:rFonts w:ascii="Courier New" w:hAnsi="Courier New" w:cs="Courier New"/>
        </w:rPr>
        <w:t>FileCheckResults</w:t>
      </w:r>
      <w:proofErr w:type="spellEnd"/>
      <w:r w:rsidR="00147C93">
        <w:rPr>
          <w:rFonts w:ascii="Courier New" w:hAnsi="Courier New" w:cs="Courier New"/>
        </w:rPr>
        <w:t xml:space="preserve"> </w:t>
      </w:r>
      <w:proofErr w:type="spellStart"/>
      <w:r w:rsidR="00147C93">
        <w:rPr>
          <w:rFonts w:ascii="Courier New" w:hAnsi="Courier New" w:cs="Courier New"/>
        </w:rPr>
        <w:t>spec_version</w:t>
      </w:r>
      <w:proofErr w:type="spellEnd"/>
      <w:r w:rsidR="00147C93">
        <w:rPr>
          <w:rFonts w:ascii="Courier New" w:hAnsi="Courier New" w:cs="Courier New"/>
        </w:rPr>
        <w:t>=</w:t>
      </w:r>
      <w:r w:rsidR="00147C93" w:rsidRPr="00AF35A1">
        <w:rPr>
          <w:rFonts w:ascii="Courier New" w:hAnsi="Courier New" w:cs="Courier New"/>
          <w:i/>
        </w:rPr>
        <w:t>”</w:t>
      </w:r>
      <w:r w:rsidR="00147C93">
        <w:rPr>
          <w:rFonts w:ascii="Courier New" w:hAnsi="Courier New" w:cs="Courier New"/>
        </w:rPr>
        <w:t>-</w:t>
      </w:r>
      <w:proofErr w:type="spellStart"/>
      <w:r w:rsidR="00147C93">
        <w:rPr>
          <w:rFonts w:ascii="Courier New" w:hAnsi="Courier New" w:cs="Courier New"/>
        </w:rPr>
        <w:t>r</w:t>
      </w:r>
      <w:r w:rsidR="00147C93">
        <w:rPr>
          <w:rFonts w:ascii="Courier New" w:hAnsi="Courier New" w:cs="Courier New"/>
          <w:i/>
        </w:rPr>
        <w:t>XXX</w:t>
      </w:r>
      <w:proofErr w:type="spellEnd"/>
      <w:r w:rsidR="00147C93" w:rsidRPr="00AF35A1">
        <w:rPr>
          <w:rFonts w:ascii="Courier New" w:hAnsi="Courier New" w:cs="Courier New"/>
        </w:rPr>
        <w:t xml:space="preserve">” </w:t>
      </w:r>
      <w:proofErr w:type="spellStart"/>
      <w:r w:rsidR="00147C93" w:rsidRPr="00AF35A1">
        <w:rPr>
          <w:rFonts w:ascii="Courier New" w:hAnsi="Courier New" w:cs="Courier New"/>
        </w:rPr>
        <w:t>filechecker_version</w:t>
      </w:r>
      <w:proofErr w:type="spellEnd"/>
      <w:r w:rsidR="00147C93" w:rsidRPr="00AF35A1">
        <w:rPr>
          <w:rFonts w:ascii="Courier New" w:hAnsi="Courier New" w:cs="Courier New"/>
        </w:rPr>
        <w:t xml:space="preserve">=”-r </w:t>
      </w:r>
      <w:r w:rsidR="00147C93">
        <w:rPr>
          <w:rFonts w:ascii="Courier New" w:hAnsi="Courier New" w:cs="Courier New"/>
          <w:i/>
        </w:rPr>
        <w:t>YYY</w:t>
      </w:r>
      <w:r w:rsidR="00147C93">
        <w:rPr>
          <w:rFonts w:ascii="Courier New" w:hAnsi="Courier New" w:cs="Courier New"/>
        </w:rPr>
        <w:t>”</w:t>
      </w:r>
      <w:r w:rsidRPr="0071561C">
        <w:rPr>
          <w:rFonts w:ascii="Courier New" w:hAnsi="Courier New" w:cs="Courier New"/>
        </w:rPr>
        <w:t>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</w:t>
      </w:r>
      <w:proofErr w:type="gramStart"/>
      <w:r w:rsidRPr="0071561C">
        <w:rPr>
          <w:rFonts w:ascii="Courier New" w:hAnsi="Courier New" w:cs="Courier New"/>
        </w:rPr>
        <w:t>file&gt;</w:t>
      </w:r>
      <w:proofErr w:type="gramEnd"/>
      <w:r w:rsidRPr="0071561C">
        <w:rPr>
          <w:rFonts w:ascii="Courier New" w:hAnsi="Courier New" w:cs="Courier New"/>
          <w:i/>
        </w:rPr>
        <w:t>full-path-input-file</w:t>
      </w:r>
      <w:r w:rsidRPr="0071561C">
        <w:rPr>
          <w:rFonts w:ascii="Courier New" w:hAnsi="Courier New" w:cs="Courier New"/>
        </w:rPr>
        <w:t>&lt;/file&gt;</w:t>
      </w:r>
    </w:p>
    <w:p w:rsidR="00F9639D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</w:t>
      </w:r>
      <w:proofErr w:type="gramStart"/>
      <w:r w:rsidRPr="0071561C">
        <w:rPr>
          <w:rFonts w:ascii="Courier New" w:hAnsi="Courier New" w:cs="Courier New"/>
        </w:rPr>
        <w:t>status&gt;</w:t>
      </w:r>
      <w:proofErr w:type="gramEnd"/>
      <w:r>
        <w:rPr>
          <w:rFonts w:ascii="Courier New" w:hAnsi="Courier New" w:cs="Courier New"/>
          <w:i/>
        </w:rPr>
        <w:t>status</w:t>
      </w:r>
      <w:r w:rsidRPr="0071561C">
        <w:rPr>
          <w:rFonts w:ascii="Courier New" w:hAnsi="Courier New" w:cs="Courier New"/>
        </w:rPr>
        <w:t>&lt;/status&gt;</w:t>
      </w:r>
    </w:p>
    <w:p w:rsidR="00F9639D" w:rsidRPr="0071561C" w:rsidRDefault="00F9639D" w:rsidP="00F9639D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phase</w:t>
      </w:r>
      <w:r w:rsidRPr="0071561C"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  <w:i/>
        </w:rPr>
        <w:t>last-phase</w:t>
      </w:r>
      <w:r w:rsidRPr="0071561C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</w:rPr>
        <w:t>phase</w:t>
      </w:r>
      <w:r w:rsidRPr="0071561C">
        <w:rPr>
          <w:rFonts w:ascii="Courier New" w:hAnsi="Courier New" w:cs="Courier New"/>
        </w:rPr>
        <w:t>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</w:t>
      </w:r>
      <w:proofErr w:type="gramStart"/>
      <w:r w:rsidRPr="0071561C">
        <w:rPr>
          <w:rFonts w:ascii="Courier New" w:hAnsi="Courier New" w:cs="Courier New"/>
        </w:rPr>
        <w:t>metadata</w:t>
      </w:r>
      <w:proofErr w:type="gramEnd"/>
      <w:r w:rsidRPr="0071561C">
        <w:rPr>
          <w:rFonts w:ascii="Courier New" w:hAnsi="Courier New" w:cs="Courier New"/>
        </w:rPr>
        <w:t>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71561C">
        <w:rPr>
          <w:rFonts w:ascii="Courier New" w:hAnsi="Courier New" w:cs="Courier New"/>
        </w:rPr>
        <w:t>dac</w:t>
      </w:r>
      <w:proofErr w:type="spellEnd"/>
      <w:r w:rsidRPr="0071561C">
        <w:rPr>
          <w:rFonts w:ascii="Courier New" w:hAnsi="Courier New" w:cs="Courier New"/>
        </w:rPr>
        <w:t>&gt;</w:t>
      </w:r>
      <w:proofErr w:type="spellStart"/>
      <w:proofErr w:type="gramEnd"/>
      <w:r>
        <w:rPr>
          <w:rFonts w:ascii="Courier New" w:hAnsi="Courier New" w:cs="Courier New"/>
          <w:i/>
        </w:rPr>
        <w:t>dac</w:t>
      </w:r>
      <w:proofErr w:type="spellEnd"/>
      <w:r>
        <w:rPr>
          <w:rFonts w:ascii="Courier New" w:hAnsi="Courier New" w:cs="Courier New"/>
          <w:i/>
        </w:rPr>
        <w:t>-name</w:t>
      </w:r>
      <w:r w:rsidRPr="0071561C">
        <w:rPr>
          <w:rFonts w:ascii="Courier New" w:hAnsi="Courier New" w:cs="Courier New"/>
        </w:rPr>
        <w:t>&lt;/</w:t>
      </w:r>
      <w:proofErr w:type="spellStart"/>
      <w:r w:rsidRPr="0071561C">
        <w:rPr>
          <w:rFonts w:ascii="Courier New" w:hAnsi="Courier New" w:cs="Courier New"/>
        </w:rPr>
        <w:t>dac</w:t>
      </w:r>
      <w:proofErr w:type="spellEnd"/>
      <w:r w:rsidRPr="0071561C">
        <w:rPr>
          <w:rFonts w:ascii="Courier New" w:hAnsi="Courier New" w:cs="Courier New"/>
        </w:rPr>
        <w:t>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&lt;DATA_TYPE&gt;</w:t>
      </w:r>
      <w:r>
        <w:rPr>
          <w:rFonts w:ascii="Courier New" w:hAnsi="Courier New" w:cs="Courier New"/>
          <w:i/>
        </w:rPr>
        <w:t>file-type</w:t>
      </w:r>
      <w:r w:rsidRPr="0071561C">
        <w:rPr>
          <w:rFonts w:ascii="Courier New" w:hAnsi="Courier New" w:cs="Courier New"/>
        </w:rPr>
        <w:t>&lt;/DATA_TYPE&gt;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&lt;FORMAT_VERSION&gt;</w:t>
      </w:r>
      <w:proofErr w:type="spellStart"/>
      <w:r>
        <w:rPr>
          <w:rFonts w:ascii="Courier New" w:hAnsi="Courier New" w:cs="Courier New"/>
          <w:i/>
        </w:rPr>
        <w:t>n.m</w:t>
      </w:r>
      <w:proofErr w:type="spellEnd"/>
      <w:r w:rsidRPr="0071561C">
        <w:rPr>
          <w:rFonts w:ascii="Courier New" w:hAnsi="Courier New" w:cs="Courier New"/>
        </w:rPr>
        <w:t>&lt;/FORMAT_VERSION&gt;</w:t>
      </w:r>
    </w:p>
    <w:p w:rsid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&lt;DATE_UPDATE&gt;</w:t>
      </w:r>
      <w:r w:rsidR="00C04892">
        <w:rPr>
          <w:rFonts w:ascii="Courier New" w:hAnsi="Courier New" w:cs="Courier New"/>
          <w:i/>
        </w:rPr>
        <w:t>date</w:t>
      </w:r>
      <w:r>
        <w:rPr>
          <w:rFonts w:ascii="Courier New" w:hAnsi="Courier New" w:cs="Courier New"/>
          <w:i/>
        </w:rPr>
        <w:t>-string</w:t>
      </w:r>
      <w:r w:rsidRPr="0071561C">
        <w:rPr>
          <w:rFonts w:ascii="Courier New" w:hAnsi="Courier New" w:cs="Courier New"/>
        </w:rPr>
        <w:t>&lt;/DATE_UPDATE&gt;</w:t>
      </w:r>
    </w:p>
    <w:p w:rsidR="00C04892" w:rsidRDefault="00C04892" w:rsidP="00E06B12">
      <w:pPr>
        <w:pStyle w:val="TextBody"/>
        <w:spacing w:after="0"/>
        <w:rPr>
          <w:rFonts w:ascii="Courier New" w:hAnsi="Courier New" w:cs="Courier New"/>
        </w:rPr>
      </w:pPr>
    </w:p>
    <w:p w:rsidR="00C04892" w:rsidRDefault="00A926B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………file-type-</w:t>
      </w:r>
      <w:r w:rsidR="00C04892">
        <w:rPr>
          <w:rFonts w:ascii="Courier New" w:hAnsi="Courier New" w:cs="Courier New"/>
        </w:rPr>
        <w:t>specific meta-data (see below)………</w:t>
      </w:r>
    </w:p>
    <w:p w:rsidR="00C04892" w:rsidRPr="0071561C" w:rsidRDefault="00C04892" w:rsidP="00E06B12">
      <w:pPr>
        <w:pStyle w:val="TextBody"/>
        <w:spacing w:after="0"/>
        <w:rPr>
          <w:rFonts w:ascii="Courier New" w:hAnsi="Courier New" w:cs="Courier New"/>
        </w:rPr>
      </w:pP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&lt;/metadata&gt;</w:t>
      </w:r>
    </w:p>
    <w:p w:rsid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&lt;errors number="</w:t>
      </w:r>
      <w:r w:rsidR="0025095E">
        <w:rPr>
          <w:rFonts w:ascii="Courier New" w:hAnsi="Courier New" w:cs="Courier New"/>
        </w:rPr>
        <w:t>n</w:t>
      </w:r>
      <w:r w:rsidRPr="0071561C">
        <w:rPr>
          <w:rFonts w:ascii="Courier New" w:hAnsi="Courier New" w:cs="Courier New"/>
        </w:rPr>
        <w:t>"&gt;</w:t>
      </w:r>
    </w:p>
    <w:p w:rsidR="0025095E" w:rsidRDefault="0025095E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>&gt;</w:t>
      </w:r>
    </w:p>
    <w:p w:rsidR="0025095E" w:rsidRPr="0025095E" w:rsidRDefault="0025095E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</w:rPr>
        <w:t>Message</w:t>
      </w:r>
    </w:p>
    <w:p w:rsidR="0025095E" w:rsidRDefault="0025095E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    </w:t>
      </w:r>
      <w:r>
        <w:rPr>
          <w:rFonts w:ascii="Courier New" w:hAnsi="Courier New" w:cs="Courier New"/>
        </w:rPr>
        <w:t>&lt;/error&gt;</w:t>
      </w:r>
    </w:p>
    <w:p w:rsidR="002D1297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…</w:t>
      </w:r>
    </w:p>
    <w:p w:rsidR="0025095E" w:rsidRPr="0025095E" w:rsidRDefault="0025095E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&lt;/errors&gt;</w:t>
      </w:r>
    </w:p>
    <w:p w:rsidR="0071561C" w:rsidRDefault="0025095E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&lt;warnings number="m"</w:t>
      </w:r>
      <w:r w:rsidR="0071561C" w:rsidRPr="0071561C">
        <w:rPr>
          <w:rFonts w:ascii="Courier New" w:hAnsi="Courier New" w:cs="Courier New"/>
        </w:rPr>
        <w:t>&gt;</w:t>
      </w:r>
    </w:p>
    <w:p w:rsidR="002D1297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warning</w:t>
      </w:r>
      <w:proofErr w:type="gramEnd"/>
      <w:r>
        <w:rPr>
          <w:rFonts w:ascii="Courier New" w:hAnsi="Courier New" w:cs="Courier New"/>
        </w:rPr>
        <w:t>&gt;</w:t>
      </w:r>
    </w:p>
    <w:p w:rsidR="002D1297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</w:rPr>
        <w:t>Message</w:t>
      </w:r>
    </w:p>
    <w:p w:rsidR="002D1297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&lt;/warning&gt;</w:t>
      </w:r>
    </w:p>
    <w:p w:rsidR="002D1297" w:rsidRPr="002D1297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…</w:t>
      </w:r>
    </w:p>
    <w:p w:rsidR="002D1297" w:rsidRPr="0071561C" w:rsidRDefault="002D1297" w:rsidP="00E06B1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&lt;/warnings&gt;</w:t>
      </w:r>
    </w:p>
    <w:p w:rsidR="0071561C" w:rsidRPr="0071561C" w:rsidRDefault="0071561C" w:rsidP="00E06B1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>&lt;/</w:t>
      </w:r>
      <w:proofErr w:type="spellStart"/>
      <w:r w:rsidRPr="0071561C">
        <w:rPr>
          <w:rFonts w:ascii="Courier New" w:hAnsi="Courier New" w:cs="Courier New"/>
        </w:rPr>
        <w:t>FileCheckResults</w:t>
      </w:r>
      <w:proofErr w:type="spellEnd"/>
      <w:r w:rsidRPr="0071561C">
        <w:rPr>
          <w:rFonts w:ascii="Courier New" w:hAnsi="Courier New" w:cs="Courier New"/>
        </w:rPr>
        <w:t>&gt;</w:t>
      </w:r>
    </w:p>
    <w:p w:rsidR="0071561C" w:rsidRDefault="0071561C" w:rsidP="0071561C">
      <w:pPr>
        <w:pStyle w:val="TextBody"/>
      </w:pPr>
    </w:p>
    <w:p w:rsidR="00EB2927" w:rsidRPr="00AF46EC" w:rsidRDefault="00EB2927" w:rsidP="00EB2927">
      <w:pPr>
        <w:pStyle w:val="TextBody"/>
        <w:rPr>
          <w:b/>
        </w:rPr>
      </w:pPr>
      <w:r w:rsidRPr="00AF46EC">
        <w:rPr>
          <w:b/>
          <w:i/>
        </w:rPr>
        <w:t>Definitions:</w:t>
      </w:r>
    </w:p>
    <w:p w:rsidR="00EB2927" w:rsidRDefault="00EB2927" w:rsidP="00EB2927">
      <w:pPr>
        <w:pStyle w:val="TextBody"/>
        <w:ind w:left="2160" w:hanging="2160"/>
      </w:pPr>
      <w:proofErr w:type="gramStart"/>
      <w:r>
        <w:rPr>
          <w:i/>
        </w:rPr>
        <w:t>status</w:t>
      </w:r>
      <w:proofErr w:type="gramEnd"/>
      <w:r>
        <w:tab/>
        <w:t xml:space="preserve">One of  FILE-ACCEPTED, FILE-REJECTED, ERROR.  The status of ERROR means there was an error opening the file (not a </w:t>
      </w:r>
      <w:proofErr w:type="spellStart"/>
      <w:r>
        <w:t>NetCDF</w:t>
      </w:r>
      <w:proofErr w:type="spellEnd"/>
      <w:r>
        <w:t xml:space="preserve"> file, </w:t>
      </w:r>
      <w:proofErr w:type="spellStart"/>
      <w:r>
        <w:t>etc</w:t>
      </w:r>
      <w:proofErr w:type="spellEnd"/>
      <w:r>
        <w:t xml:space="preserve">) or that the </w:t>
      </w:r>
      <w:proofErr w:type="spellStart"/>
      <w:r>
        <w:t>netCDF</w:t>
      </w:r>
      <w:proofErr w:type="spellEnd"/>
      <w:r>
        <w:t xml:space="preserve"> file did not include the variables necessary to determine the Argo file type and version.  The &lt;error&gt; element will contain a description of the error.</w:t>
      </w:r>
    </w:p>
    <w:p w:rsidR="00EB2927" w:rsidRDefault="00EB2927" w:rsidP="00EB2927">
      <w:pPr>
        <w:pStyle w:val="TextBody"/>
        <w:ind w:left="2160" w:hanging="2160"/>
      </w:pPr>
      <w:r>
        <w:rPr>
          <w:i/>
        </w:rPr>
        <w:t>Upper-case names</w:t>
      </w:r>
      <w:r>
        <w:tab/>
      </w:r>
      <w:proofErr w:type="gramStart"/>
      <w:r>
        <w:t>The</w:t>
      </w:r>
      <w:proofErr w:type="gramEnd"/>
      <w:r>
        <w:t xml:space="preserve"> upper case names refer to the settings of the associated variables in the data file</w:t>
      </w:r>
    </w:p>
    <w:p w:rsidR="00EB2927" w:rsidRDefault="00EB2927" w:rsidP="00EB2927">
      <w:pPr>
        <w:pStyle w:val="TextBody"/>
        <w:ind w:left="2160" w:hanging="2160"/>
      </w:pPr>
      <w:r>
        <w:rPr>
          <w:i/>
        </w:rPr>
        <w:t>&lt;</w:t>
      </w:r>
      <w:proofErr w:type="gramStart"/>
      <w:r>
        <w:rPr>
          <w:i/>
        </w:rPr>
        <w:t>errors</w:t>
      </w:r>
      <w:proofErr w:type="gramEnd"/>
      <w:r>
        <w:rPr>
          <w:i/>
        </w:rPr>
        <w:t>&gt;</w:t>
      </w:r>
      <w:r>
        <w:tab/>
        <w:t>The errors element contains descriptions of the errors (format and/or consistency) discovered.  If there are any errors, the file status will be FILE-REJECTED.</w:t>
      </w:r>
    </w:p>
    <w:p w:rsidR="00EB2927" w:rsidRPr="00EB2927" w:rsidRDefault="00EB2927" w:rsidP="00EB2927">
      <w:pPr>
        <w:pStyle w:val="TextBody"/>
        <w:ind w:left="2160" w:hanging="2160"/>
      </w:pPr>
      <w:r>
        <w:rPr>
          <w:i/>
        </w:rPr>
        <w:t>&lt;</w:t>
      </w:r>
      <w:proofErr w:type="gramStart"/>
      <w:r>
        <w:rPr>
          <w:i/>
        </w:rPr>
        <w:t>warnings</w:t>
      </w:r>
      <w:proofErr w:type="gramEnd"/>
      <w:r>
        <w:rPr>
          <w:i/>
        </w:rPr>
        <w:t>&gt;</w:t>
      </w:r>
      <w:r>
        <w:tab/>
        <w:t>The warnings element contains descriptions of the warnings encountered.  Warnings do not cause file rejection.</w:t>
      </w:r>
    </w:p>
    <w:p w:rsidR="00EB2927" w:rsidRDefault="00EB2927" w:rsidP="0071561C">
      <w:pPr>
        <w:pStyle w:val="TextBody"/>
      </w:pPr>
    </w:p>
    <w:p w:rsidR="00B957B8" w:rsidRDefault="00B957B8" w:rsidP="00B957B8">
      <w:pPr>
        <w:pStyle w:val="Heading3"/>
      </w:pPr>
      <w:bookmarkStart w:id="47" w:name="_Toc415147742"/>
      <w:r>
        <w:t>Meta-data Results Files – XML</w:t>
      </w:r>
      <w:r w:rsidR="00E850EB">
        <w:t xml:space="preserve"> Option</w:t>
      </w:r>
      <w:bookmarkEnd w:id="47"/>
    </w:p>
    <w:p w:rsidR="00B957B8" w:rsidRDefault="00B957B8" w:rsidP="00B957B8">
      <w:pPr>
        <w:pStyle w:val="TextBody"/>
      </w:pPr>
      <w:r>
        <w:t>The file-type-specific meta-data</w:t>
      </w:r>
    </w:p>
    <w:p w:rsidR="006D3864" w:rsidRPr="00EB2927" w:rsidRDefault="006D3864" w:rsidP="006D3864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&lt;DATA_CENTRE&gt;</w:t>
      </w:r>
      <w:r>
        <w:rPr>
          <w:rFonts w:ascii="Courier New" w:hAnsi="Courier New" w:cs="Courier New"/>
          <w:i/>
        </w:rPr>
        <w:t>data-</w:t>
      </w:r>
      <w:proofErr w:type="spellStart"/>
      <w:r>
        <w:rPr>
          <w:rFonts w:ascii="Courier New" w:hAnsi="Courier New" w:cs="Courier New"/>
          <w:i/>
        </w:rPr>
        <w:t>centre</w:t>
      </w:r>
      <w:proofErr w:type="spellEnd"/>
      <w:r>
        <w:rPr>
          <w:rFonts w:ascii="Courier New" w:hAnsi="Courier New" w:cs="Courier New"/>
          <w:i/>
        </w:rPr>
        <w:t>-code</w:t>
      </w:r>
      <w:r w:rsidRPr="00EB2927">
        <w:rPr>
          <w:rFonts w:ascii="Courier New" w:hAnsi="Courier New" w:cs="Courier New"/>
        </w:rPr>
        <w:t>&lt;/DATA_CENTRE&gt;</w:t>
      </w:r>
    </w:p>
    <w:p w:rsidR="006D3864" w:rsidRPr="00EB2927" w:rsidRDefault="006D3864" w:rsidP="006D3864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&lt;PLATFORM_NUMBER&gt;</w:t>
      </w:r>
      <w:r>
        <w:rPr>
          <w:rFonts w:ascii="Courier New" w:hAnsi="Courier New" w:cs="Courier New"/>
          <w:i/>
        </w:rPr>
        <w:t>platform-number</w:t>
      </w:r>
      <w:r w:rsidRPr="00EB2927">
        <w:rPr>
          <w:rFonts w:ascii="Courier New" w:hAnsi="Courier New" w:cs="Courier New"/>
        </w:rPr>
        <w:t>&lt;/PLATFORM_NUMBER&gt;</w:t>
      </w:r>
    </w:p>
    <w:p w:rsidR="00B957B8" w:rsidRPr="00B957B8" w:rsidRDefault="00B957B8" w:rsidP="00B957B8">
      <w:pPr>
        <w:pStyle w:val="TextBody"/>
        <w:spacing w:after="0"/>
        <w:rPr>
          <w:rFonts w:ascii="Courier New" w:hAnsi="Courier New" w:cs="Courier New"/>
        </w:rPr>
      </w:pPr>
      <w:r w:rsidRPr="00B957B8">
        <w:rPr>
          <w:rFonts w:ascii="Courier New" w:hAnsi="Courier New" w:cs="Courier New"/>
        </w:rPr>
        <w:t xml:space="preserve">    &lt;WMO_INST_TYPE&gt;</w:t>
      </w:r>
      <w:proofErr w:type="spellStart"/>
      <w:r w:rsidR="008326E6">
        <w:rPr>
          <w:rFonts w:ascii="Courier New" w:hAnsi="Courier New" w:cs="Courier New"/>
          <w:i/>
        </w:rPr>
        <w:t>wmo</w:t>
      </w:r>
      <w:proofErr w:type="spellEnd"/>
      <w:r w:rsidR="008326E6">
        <w:rPr>
          <w:rFonts w:ascii="Courier New" w:hAnsi="Courier New" w:cs="Courier New"/>
          <w:i/>
        </w:rPr>
        <w:t>-</w:t>
      </w:r>
      <w:proofErr w:type="spellStart"/>
      <w:r w:rsidR="008326E6">
        <w:rPr>
          <w:rFonts w:ascii="Courier New" w:hAnsi="Courier New" w:cs="Courier New"/>
          <w:i/>
        </w:rPr>
        <w:t>inst</w:t>
      </w:r>
      <w:proofErr w:type="spellEnd"/>
      <w:r w:rsidR="008326E6">
        <w:rPr>
          <w:rFonts w:ascii="Courier New" w:hAnsi="Courier New" w:cs="Courier New"/>
          <w:i/>
        </w:rPr>
        <w:t>-code</w:t>
      </w:r>
      <w:r w:rsidRPr="00B957B8">
        <w:rPr>
          <w:rFonts w:ascii="Courier New" w:hAnsi="Courier New" w:cs="Courier New"/>
        </w:rPr>
        <w:t xml:space="preserve"> &lt;/WMO_INST_TYPE&gt;</w:t>
      </w:r>
    </w:p>
    <w:p w:rsidR="00B957B8" w:rsidRDefault="00B957B8" w:rsidP="00B957B8">
      <w:pPr>
        <w:pStyle w:val="TextBody"/>
      </w:pPr>
    </w:p>
    <w:p w:rsidR="00B957B8" w:rsidRDefault="00B957B8" w:rsidP="00B957B8">
      <w:pPr>
        <w:pStyle w:val="TextBody"/>
      </w:pPr>
      <w:r>
        <w:rPr>
          <w:i/>
        </w:rPr>
        <w:lastRenderedPageBreak/>
        <w:t>Example: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&lt;file&gt;…/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/submit/7900309_meta.nc&lt;/file&gt;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status&gt;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FILE-REJECTED&lt;/status&gt;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metadata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proofErr w:type="gram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  <w:proofErr w:type="spellStart"/>
      <w:proofErr w:type="gramEnd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&lt;DATA_TYPE&gt;Argo meta-data&lt;/DATA_TYPE&gt;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&lt;FORMAT_VERSION&gt;3.1 &lt;/FORMAT_VERSION&gt;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&lt;DATE_UPDATE&gt;20141024003601&lt;/DATE_UPDATE&gt;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&lt;DATA_CENTRE&gt;CS&lt;/DATA_CENTRE&gt;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&lt;PLATFORM_NUMBER&gt;7900309 &lt;/PLATFORM_NUMBER&gt;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&lt;WMO_INST_TYPE&gt;846 &lt;/WMO_INST_TYPE&gt;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&lt;/metadata&gt;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&lt;errors number="1"&gt;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CONFIG_PARAMETER_NAME[16]: Invalid name 'CONFIG'&lt;/error&gt;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&lt;/errors&gt;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&lt;warnings number="0"/&gt;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&lt;file&gt;…/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/submit/5904896_meta.nc&lt;/file&gt;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status&gt;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FILE-REJECTED&lt;/status&gt;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metadata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proofErr w:type="gram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  <w:proofErr w:type="spellStart"/>
      <w:proofErr w:type="gramEnd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&lt;DATA_TYPE&gt;Argo meta-data&lt;/DATA_TYPE&gt;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&lt;FORMAT_VERSION&gt;3.1 &lt;/FORMAT_VERSION&gt;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&lt;DATE_UPDATE&gt;20141031065523&lt;/DATE_UPDATE&gt;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&lt;DATA_CENTRE&gt;CS&lt;/DATA_CENTRE&gt;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&lt;PLATFORM_NUMBER&gt;5904896 &lt;/PLATFORM_NUMBER&gt;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&lt;WMO_INST_TYPE&gt;846 &lt;/WMO_INST_TYPE&gt;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&lt;/metadata&gt;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&lt;errors number="3"&gt;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SENSOR_MODEL[1]: 'SBE41CP-2.0' Invalid&lt;/error&gt;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SENSOR_MODEL[2]: 'SBE41CP-2.0' Invalid&lt;/error&gt;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CONFIG_PARAMETER_NAME[16]: Invalid name 'CONFIG'&lt;/error&gt;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&lt;/errors&gt;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&lt;warnings number="0"/&gt;</w:t>
      </w:r>
    </w:p>
    <w:p w:rsidR="00B957B8" w:rsidRPr="00B957B8" w:rsidRDefault="00B957B8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B957B8" w:rsidRDefault="00B957B8" w:rsidP="00B957B8">
      <w:pPr>
        <w:pStyle w:val="TextBody"/>
      </w:pPr>
    </w:p>
    <w:p w:rsidR="00EB2927" w:rsidRDefault="00EB2927" w:rsidP="00B957B8">
      <w:pPr>
        <w:pStyle w:val="TextBody"/>
      </w:pPr>
    </w:p>
    <w:p w:rsidR="00C04892" w:rsidRDefault="00E910FF" w:rsidP="00C04892">
      <w:pPr>
        <w:pStyle w:val="Heading3"/>
      </w:pPr>
      <w:bookmarkStart w:id="48" w:name="_Toc415147743"/>
      <w:r>
        <w:t>Profile Results File – XML</w:t>
      </w:r>
      <w:r w:rsidR="00E850EB">
        <w:t xml:space="preserve"> Option</w:t>
      </w:r>
      <w:bookmarkEnd w:id="48"/>
    </w:p>
    <w:p w:rsidR="00E910FF" w:rsidRPr="00E910FF" w:rsidRDefault="00E910FF" w:rsidP="00E910FF">
      <w:pPr>
        <w:pStyle w:val="TextBody"/>
        <w:rPr>
          <w:i/>
        </w:rPr>
      </w:pPr>
      <w:r w:rsidRPr="00E910FF">
        <w:rPr>
          <w:i/>
        </w:rPr>
        <w:t>The file-type-specific meta-data</w:t>
      </w:r>
      <w:r w:rsidR="000716F1">
        <w:rPr>
          <w:i/>
        </w:rPr>
        <w:t xml:space="preserve"> included in the results file are</w:t>
      </w:r>
      <w:r w:rsidRPr="00E910FF">
        <w:rPr>
          <w:i/>
        </w:rPr>
        <w:t>: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lastRenderedPageBreak/>
        <w:t xml:space="preserve">    &lt;N_PROF&gt;</w:t>
      </w:r>
      <w:proofErr w:type="spellStart"/>
      <w:r>
        <w:rPr>
          <w:rFonts w:ascii="Courier New" w:hAnsi="Courier New" w:cs="Courier New"/>
          <w:i/>
        </w:rPr>
        <w:t>n_prof</w:t>
      </w:r>
      <w:proofErr w:type="spellEnd"/>
      <w:r w:rsidRPr="0071561C">
        <w:rPr>
          <w:rFonts w:ascii="Courier New" w:hAnsi="Courier New" w:cs="Courier New"/>
        </w:rPr>
        <w:t>&lt;/N_PROF&gt;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&lt;N_LEVELS&gt;</w:t>
      </w:r>
      <w:proofErr w:type="spellStart"/>
      <w:r>
        <w:rPr>
          <w:rFonts w:ascii="Courier New" w:hAnsi="Courier New" w:cs="Courier New"/>
          <w:i/>
        </w:rPr>
        <w:t>n_levels</w:t>
      </w:r>
      <w:proofErr w:type="spellEnd"/>
      <w:r w:rsidRPr="0071561C">
        <w:rPr>
          <w:rFonts w:ascii="Courier New" w:hAnsi="Courier New" w:cs="Courier New"/>
        </w:rPr>
        <w:t>&lt;/N_LEVELS&gt;</w:t>
      </w:r>
    </w:p>
    <w:p w:rsidR="009C2FF8" w:rsidRPr="00EB2927" w:rsidRDefault="006D3864" w:rsidP="009C2FF8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</w:t>
      </w:r>
      <w:r w:rsidR="009C2FF8" w:rsidRPr="00EB2927">
        <w:rPr>
          <w:rFonts w:ascii="Courier New" w:hAnsi="Courier New" w:cs="Courier New"/>
        </w:rPr>
        <w:t>&lt;DATA_CENTRE&gt;</w:t>
      </w:r>
      <w:r w:rsidR="009C2FF8">
        <w:rPr>
          <w:rFonts w:ascii="Courier New" w:hAnsi="Courier New" w:cs="Courier New"/>
          <w:i/>
        </w:rPr>
        <w:t>data-</w:t>
      </w:r>
      <w:proofErr w:type="spellStart"/>
      <w:r w:rsidR="009C2FF8">
        <w:rPr>
          <w:rFonts w:ascii="Courier New" w:hAnsi="Courier New" w:cs="Courier New"/>
          <w:i/>
        </w:rPr>
        <w:t>centre</w:t>
      </w:r>
      <w:proofErr w:type="spellEnd"/>
      <w:r w:rsidR="009C2FF8">
        <w:rPr>
          <w:rFonts w:ascii="Courier New" w:hAnsi="Courier New" w:cs="Courier New"/>
          <w:i/>
        </w:rPr>
        <w:t>-code(s</w:t>
      </w:r>
      <w:proofErr w:type="gramStart"/>
      <w:r w:rsidR="009C2FF8">
        <w:rPr>
          <w:rFonts w:ascii="Courier New" w:hAnsi="Courier New" w:cs="Courier New"/>
          <w:i/>
        </w:rPr>
        <w:t>)</w:t>
      </w:r>
      <w:r w:rsidR="009C2FF8" w:rsidRPr="00EB2927">
        <w:rPr>
          <w:rFonts w:ascii="Courier New" w:hAnsi="Courier New" w:cs="Courier New"/>
        </w:rPr>
        <w:t>&lt;</w:t>
      </w:r>
      <w:proofErr w:type="gramEnd"/>
      <w:r w:rsidR="009C2FF8" w:rsidRPr="00EB2927">
        <w:rPr>
          <w:rFonts w:ascii="Courier New" w:hAnsi="Courier New" w:cs="Courier New"/>
        </w:rPr>
        <w:t>/DATA_CENTRE&gt;</w:t>
      </w:r>
    </w:p>
    <w:p w:rsidR="009C2FF8" w:rsidRPr="00EB2927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&lt;PLATFORM_NUMBER&gt;</w:t>
      </w:r>
      <w:r>
        <w:rPr>
          <w:rFonts w:ascii="Courier New" w:hAnsi="Courier New" w:cs="Courier New"/>
          <w:i/>
        </w:rPr>
        <w:t>platform-number(s</w:t>
      </w:r>
      <w:proofErr w:type="gramStart"/>
      <w:r>
        <w:rPr>
          <w:rFonts w:ascii="Courier New" w:hAnsi="Courier New" w:cs="Courier New"/>
          <w:i/>
        </w:rPr>
        <w:t>)</w:t>
      </w:r>
      <w:r w:rsidRPr="00EB2927">
        <w:rPr>
          <w:rFonts w:ascii="Courier New" w:hAnsi="Courier New" w:cs="Courier New"/>
        </w:rPr>
        <w:t>&lt;</w:t>
      </w:r>
      <w:proofErr w:type="gramEnd"/>
      <w:r w:rsidRPr="00EB2927">
        <w:rPr>
          <w:rFonts w:ascii="Courier New" w:hAnsi="Courier New" w:cs="Courier New"/>
        </w:rPr>
        <w:t>/PLATFORM_NUMBER&gt;</w:t>
      </w:r>
    </w:p>
    <w:p w:rsidR="009C2FF8" w:rsidRPr="00B957B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B957B8">
        <w:rPr>
          <w:rFonts w:ascii="Courier New" w:hAnsi="Courier New" w:cs="Courier New"/>
        </w:rPr>
        <w:t xml:space="preserve">    &lt;WMO_INST_TYPE&gt;</w:t>
      </w:r>
      <w:proofErr w:type="spellStart"/>
      <w:r>
        <w:rPr>
          <w:rFonts w:ascii="Courier New" w:hAnsi="Courier New" w:cs="Courier New"/>
          <w:i/>
        </w:rPr>
        <w:t>wmo</w:t>
      </w:r>
      <w:proofErr w:type="spellEnd"/>
      <w:r>
        <w:rPr>
          <w:rFonts w:ascii="Courier New" w:hAnsi="Courier New" w:cs="Courier New"/>
          <w:i/>
        </w:rPr>
        <w:t>-</w:t>
      </w:r>
      <w:proofErr w:type="spellStart"/>
      <w:r>
        <w:rPr>
          <w:rFonts w:ascii="Courier New" w:hAnsi="Courier New" w:cs="Courier New"/>
          <w:i/>
        </w:rPr>
        <w:t>inst</w:t>
      </w:r>
      <w:proofErr w:type="spellEnd"/>
      <w:r>
        <w:rPr>
          <w:rFonts w:ascii="Courier New" w:hAnsi="Courier New" w:cs="Courier New"/>
          <w:i/>
        </w:rPr>
        <w:t>-code</w:t>
      </w:r>
      <w:r>
        <w:rPr>
          <w:rFonts w:ascii="Courier New" w:hAnsi="Courier New" w:cs="Courier New"/>
        </w:rPr>
        <w:t>(s</w:t>
      </w:r>
      <w:proofErr w:type="gramStart"/>
      <w:r>
        <w:rPr>
          <w:rFonts w:ascii="Courier New" w:hAnsi="Courier New" w:cs="Courier New"/>
        </w:rPr>
        <w:t>)</w:t>
      </w:r>
      <w:r w:rsidRPr="00B957B8">
        <w:rPr>
          <w:rFonts w:ascii="Courier New" w:hAnsi="Courier New" w:cs="Courier New"/>
        </w:rPr>
        <w:t>&lt;</w:t>
      </w:r>
      <w:proofErr w:type="gramEnd"/>
      <w:r w:rsidRPr="00B957B8">
        <w:rPr>
          <w:rFonts w:ascii="Courier New" w:hAnsi="Courier New" w:cs="Courier New"/>
        </w:rPr>
        <w:t>/WMO_INST_TYPE&gt;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&lt;CYCLE_NUMBER&gt;</w:t>
      </w:r>
      <w:r>
        <w:rPr>
          <w:rFonts w:ascii="Courier New" w:hAnsi="Courier New" w:cs="Courier New"/>
          <w:i/>
        </w:rPr>
        <w:t>cycle-number(s</w:t>
      </w:r>
      <w:proofErr w:type="gramStart"/>
      <w:r>
        <w:rPr>
          <w:rFonts w:ascii="Courier New" w:hAnsi="Courier New" w:cs="Courier New"/>
          <w:i/>
        </w:rPr>
        <w:t>)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/CYCLE_NUMBER&gt;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&lt;DATA_MODE&gt;</w:t>
      </w:r>
      <w:r w:rsidR="00E55E0A">
        <w:rPr>
          <w:rFonts w:ascii="Courier New" w:hAnsi="Courier New" w:cs="Courier New"/>
          <w:i/>
        </w:rPr>
        <w:t>data-</w:t>
      </w:r>
      <w:r w:rsidRPr="008F2CBA">
        <w:rPr>
          <w:rFonts w:ascii="Courier New" w:hAnsi="Courier New" w:cs="Courier New"/>
          <w:i/>
        </w:rPr>
        <w:t>mode</w:t>
      </w:r>
      <w:r w:rsidR="00941362">
        <w:rPr>
          <w:rFonts w:ascii="Courier New" w:hAnsi="Courier New" w:cs="Courier New"/>
          <w:i/>
        </w:rPr>
        <w:t>[n</w:t>
      </w:r>
      <w:proofErr w:type="gramStart"/>
      <w:r w:rsidR="00941362">
        <w:rPr>
          <w:rFonts w:ascii="Courier New" w:hAnsi="Courier New" w:cs="Courier New"/>
          <w:i/>
        </w:rPr>
        <w:t>]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/DATA_MODE&gt;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&lt;DIRECTION&gt;</w:t>
      </w:r>
      <w:r w:rsidRPr="008F2CBA">
        <w:rPr>
          <w:rFonts w:ascii="Courier New" w:hAnsi="Courier New" w:cs="Courier New"/>
          <w:i/>
        </w:rPr>
        <w:t>direction</w:t>
      </w:r>
      <w:r w:rsidR="00941362">
        <w:rPr>
          <w:rFonts w:ascii="Courier New" w:hAnsi="Courier New" w:cs="Courier New"/>
          <w:i/>
        </w:rPr>
        <w:t>[n</w:t>
      </w:r>
      <w:proofErr w:type="gramStart"/>
      <w:r w:rsidR="00941362">
        <w:rPr>
          <w:rFonts w:ascii="Courier New" w:hAnsi="Courier New" w:cs="Courier New"/>
          <w:i/>
        </w:rPr>
        <w:t>]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/DIRECTION&gt;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&lt;JULD-</w:t>
      </w:r>
      <w:proofErr w:type="spellStart"/>
      <w:r w:rsidRPr="0071561C">
        <w:rPr>
          <w:rFonts w:ascii="Courier New" w:hAnsi="Courier New" w:cs="Courier New"/>
        </w:rPr>
        <w:t>dtg</w:t>
      </w:r>
      <w:proofErr w:type="spellEnd"/>
      <w:r w:rsidRPr="0071561C"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juld</w:t>
      </w:r>
      <w:proofErr w:type="spellEnd"/>
      <w:r>
        <w:rPr>
          <w:rFonts w:ascii="Courier New" w:hAnsi="Courier New" w:cs="Courier New"/>
        </w:rPr>
        <w:t xml:space="preserve">-date-string(s) </w:t>
      </w:r>
      <w:r w:rsidRPr="0071561C">
        <w:rPr>
          <w:rFonts w:ascii="Courier New" w:hAnsi="Courier New" w:cs="Courier New"/>
        </w:rPr>
        <w:t>&lt;/JULD-</w:t>
      </w:r>
      <w:proofErr w:type="spellStart"/>
      <w:r w:rsidRPr="0071561C">
        <w:rPr>
          <w:rFonts w:ascii="Courier New" w:hAnsi="Courier New" w:cs="Courier New"/>
        </w:rPr>
        <w:t>dtg</w:t>
      </w:r>
      <w:proofErr w:type="spellEnd"/>
      <w:r w:rsidRPr="0071561C">
        <w:rPr>
          <w:rFonts w:ascii="Courier New" w:hAnsi="Courier New" w:cs="Courier New"/>
        </w:rPr>
        <w:t>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&lt;LATITUDE&gt; </w:t>
      </w:r>
      <w:proofErr w:type="spellStart"/>
      <w:r w:rsidRPr="0025095E">
        <w:rPr>
          <w:rFonts w:ascii="Courier New" w:hAnsi="Courier New" w:cs="Courier New"/>
          <w:i/>
        </w:rPr>
        <w:t>lat</w:t>
      </w:r>
      <w:proofErr w:type="spellEnd"/>
      <w:r w:rsidRPr="0025095E">
        <w:rPr>
          <w:rFonts w:ascii="Courier New" w:hAnsi="Courier New" w:cs="Courier New"/>
          <w:i/>
        </w:rPr>
        <w:t>(s</w:t>
      </w:r>
      <w:proofErr w:type="gramStart"/>
      <w:r w:rsidRPr="0025095E">
        <w:rPr>
          <w:rFonts w:ascii="Courier New" w:hAnsi="Courier New" w:cs="Courier New"/>
          <w:i/>
        </w:rPr>
        <w:t>)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/LATITUDE&gt;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&lt;LONGITUDE&gt; </w:t>
      </w:r>
      <w:proofErr w:type="spellStart"/>
      <w:r w:rsidRPr="0025095E">
        <w:rPr>
          <w:rFonts w:ascii="Courier New" w:hAnsi="Courier New" w:cs="Courier New"/>
          <w:i/>
        </w:rPr>
        <w:t>lon</w:t>
      </w:r>
      <w:proofErr w:type="spellEnd"/>
      <w:r w:rsidRPr="0025095E">
        <w:rPr>
          <w:rFonts w:ascii="Courier New" w:hAnsi="Courier New" w:cs="Courier New"/>
          <w:i/>
        </w:rPr>
        <w:t>(s</w:t>
      </w:r>
      <w:proofErr w:type="gramStart"/>
      <w:r w:rsidRPr="0025095E">
        <w:rPr>
          <w:rFonts w:ascii="Courier New" w:hAnsi="Courier New" w:cs="Courier New"/>
          <w:i/>
        </w:rPr>
        <w:t>)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/LONGITUDE&gt;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&lt;PROFILE_TEMP_QC&gt;</w:t>
      </w:r>
      <w:r w:rsidRPr="0025095E">
        <w:rPr>
          <w:rFonts w:ascii="Courier New" w:hAnsi="Courier New" w:cs="Courier New"/>
          <w:i/>
        </w:rPr>
        <w:t>prof-temp-qc</w:t>
      </w:r>
      <w:r w:rsidR="00941362">
        <w:rPr>
          <w:rFonts w:ascii="Courier New" w:hAnsi="Courier New" w:cs="Courier New"/>
          <w:i/>
        </w:rPr>
        <w:t>[n</w:t>
      </w:r>
      <w:proofErr w:type="gramStart"/>
      <w:r w:rsidR="00941362">
        <w:rPr>
          <w:rFonts w:ascii="Courier New" w:hAnsi="Courier New" w:cs="Courier New"/>
          <w:i/>
        </w:rPr>
        <w:t>]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/PROFILE_TEMP_QC&gt;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&lt;PROFILE_PSAL_QC&gt;</w:t>
      </w:r>
      <w:r w:rsidRPr="0025095E">
        <w:rPr>
          <w:rFonts w:ascii="Courier New" w:hAnsi="Courier New" w:cs="Courier New"/>
          <w:i/>
        </w:rPr>
        <w:t>prof-</w:t>
      </w:r>
      <w:proofErr w:type="spellStart"/>
      <w:r w:rsidRPr="0025095E">
        <w:rPr>
          <w:rFonts w:ascii="Courier New" w:hAnsi="Courier New" w:cs="Courier New"/>
          <w:i/>
        </w:rPr>
        <w:t>sal</w:t>
      </w:r>
      <w:proofErr w:type="spellEnd"/>
      <w:r w:rsidRPr="0025095E">
        <w:rPr>
          <w:rFonts w:ascii="Courier New" w:hAnsi="Courier New" w:cs="Courier New"/>
          <w:i/>
        </w:rPr>
        <w:t>-qc</w:t>
      </w:r>
      <w:r w:rsidR="00941362">
        <w:rPr>
          <w:rFonts w:ascii="Courier New" w:hAnsi="Courier New" w:cs="Courier New"/>
          <w:i/>
        </w:rPr>
        <w:t>[n</w:t>
      </w:r>
      <w:proofErr w:type="gramStart"/>
      <w:r w:rsidR="00941362">
        <w:rPr>
          <w:rFonts w:ascii="Courier New" w:hAnsi="Courier New" w:cs="Courier New"/>
          <w:i/>
        </w:rPr>
        <w:t>]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/PROFILE_PSAL_QC&gt;</w:t>
      </w:r>
    </w:p>
    <w:p w:rsidR="00C04892" w:rsidRPr="0071561C" w:rsidRDefault="00C04892" w:rsidP="00C04892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&lt;PROFILE_DOXY_QC&gt;</w:t>
      </w:r>
      <w:r w:rsidRPr="0025095E">
        <w:rPr>
          <w:rFonts w:ascii="Courier New" w:hAnsi="Courier New" w:cs="Courier New"/>
          <w:i/>
        </w:rPr>
        <w:t>prof-doxy-qc</w:t>
      </w:r>
      <w:r w:rsidR="00941362">
        <w:rPr>
          <w:rFonts w:ascii="Courier New" w:hAnsi="Courier New" w:cs="Courier New"/>
          <w:i/>
        </w:rPr>
        <w:t>[n</w:t>
      </w:r>
      <w:proofErr w:type="gramStart"/>
      <w:r w:rsidR="00941362">
        <w:rPr>
          <w:rFonts w:ascii="Courier New" w:hAnsi="Courier New" w:cs="Courier New"/>
          <w:i/>
        </w:rPr>
        <w:t>]</w:t>
      </w:r>
      <w:r w:rsidRPr="0071561C">
        <w:rPr>
          <w:rFonts w:ascii="Courier New" w:hAnsi="Courier New" w:cs="Courier New"/>
        </w:rPr>
        <w:t>&lt;</w:t>
      </w:r>
      <w:proofErr w:type="gramEnd"/>
      <w:r w:rsidRPr="0071561C">
        <w:rPr>
          <w:rFonts w:ascii="Courier New" w:hAnsi="Courier New" w:cs="Courier New"/>
        </w:rPr>
        <w:t>/PROFILE_DOXY_QC&gt;</w:t>
      </w:r>
    </w:p>
    <w:p w:rsidR="00C04892" w:rsidRDefault="00C04892" w:rsidP="0071561C">
      <w:pPr>
        <w:pStyle w:val="TextBody"/>
      </w:pPr>
    </w:p>
    <w:p w:rsidR="00941362" w:rsidRDefault="00E55E0A" w:rsidP="00941362">
      <w:pPr>
        <w:pStyle w:val="TextBody"/>
      </w:pPr>
      <w:r>
        <w:t>In the case of multi-profile files (N_PROF &gt; 1),</w:t>
      </w:r>
      <w:r w:rsidR="00941362">
        <w:t xml:space="preserve"> </w:t>
      </w:r>
      <w:r>
        <w:t>the meta-data for each profile is given</w:t>
      </w:r>
    </w:p>
    <w:p w:rsidR="00E55E0A" w:rsidRDefault="00941362" w:rsidP="00941362">
      <w:pPr>
        <w:pStyle w:val="TextBody"/>
        <w:numPr>
          <w:ilvl w:val="0"/>
          <w:numId w:val="29"/>
        </w:numPr>
      </w:pPr>
      <w:r>
        <w:t xml:space="preserve">For values shown as “value(s)”, the individual values are </w:t>
      </w:r>
      <w:r w:rsidR="00E55E0A">
        <w:t>separated by commas (“,”).</w:t>
      </w:r>
    </w:p>
    <w:p w:rsidR="00941362" w:rsidRDefault="00941362" w:rsidP="00941362">
      <w:pPr>
        <w:pStyle w:val="TextBody"/>
        <w:numPr>
          <w:ilvl w:val="0"/>
          <w:numId w:val="29"/>
        </w:numPr>
      </w:pPr>
      <w:r>
        <w:t>For values shown as “value[n]”, the individual values are part of a string of single characters for each profile.</w:t>
      </w:r>
    </w:p>
    <w:p w:rsidR="00E55E0A" w:rsidRDefault="00E55E0A" w:rsidP="0071561C">
      <w:pPr>
        <w:pStyle w:val="TextBody"/>
      </w:pPr>
    </w:p>
    <w:p w:rsidR="00C04892" w:rsidRPr="00E910FF" w:rsidRDefault="00E910FF" w:rsidP="0071561C">
      <w:pPr>
        <w:pStyle w:val="TextBody"/>
        <w:rPr>
          <w:i/>
        </w:rPr>
      </w:pPr>
      <w:r w:rsidRPr="00E910FF">
        <w:rPr>
          <w:i/>
        </w:rPr>
        <w:t>Examples: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&lt;file&gt;</w:t>
      </w:r>
      <w:r w:rsidR="001E690A" w:rsidRPr="00B957B8">
        <w:rPr>
          <w:rFonts w:ascii="Courier New" w:hAnsi="Courier New" w:cs="Courier New"/>
          <w:sz w:val="22"/>
          <w:szCs w:val="22"/>
        </w:rPr>
        <w:t>…</w:t>
      </w:r>
      <w:r w:rsidRPr="00B957B8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/submit/R5903957_082.nc&lt;/file&gt;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status&gt;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FILE-ACCEPTED&lt;/status&gt;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metadata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proofErr w:type="gram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  <w:proofErr w:type="spellStart"/>
      <w:proofErr w:type="gramEnd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&lt;DATA_TYPE&gt;Argo profile&lt;/DATA_TYPE&gt;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&lt;FORMAT_VERSION&gt;3.1 &lt;/FORMAT_VERSION&gt;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&lt;DATE_UPDATE&gt;20141103163602&lt;/DATE_UPDATE&gt;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&lt;DATA_CENTRE&gt; CS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,CS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&lt;/DATA_CENTRE&gt;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&lt;PLATFORM_NUMBER&gt; 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5903957 ,5903957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 xml:space="preserve"> &lt;/PLATFORM_NUMBER&gt;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&lt;WMO_INST_TYPE&gt; 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846 ,846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 xml:space="preserve"> &lt;/WMO_INST_TYPE&gt;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&lt;N_PROF&gt;2&lt;/N_PROF&gt;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&lt;N_LEVELS&gt;992&lt;/N_LEVELS&gt;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&lt;CYCLE_NUMBER&gt; 082,082&lt;/CYCLE_NUMBER&gt;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&lt;DATA_MODE&gt;AA&lt;/DATA_MODE&gt;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&lt;DIRECTION&gt;AA&lt;/DIRECTION&gt;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&lt;JULD-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dtg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 20141103114724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,20141103114724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&lt;/JULD-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dtg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&lt;LATITUDE&gt; -29.2680,-29.2680&lt;/LATITUDE&gt;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&lt;LONGITUDE&gt; 102.1680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,102.1680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&lt;/LONGITUDE&gt;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lastRenderedPageBreak/>
        <w:t xml:space="preserve">    &lt;PROFILE_TEMP_QC&gt;AA&lt;/PROFILE_TEMP_QC&gt;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&lt;PROFILE_PSAL_QC&gt;AA&lt;/PROFILE_PSAL_QC&gt;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&lt;PROFILE_DOXY_QC&gt;null&lt;/PROFILE_DOXY_QC&gt;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&lt;/metadata&gt;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&lt;errors number="0"/&gt;</w:t>
      </w:r>
    </w:p>
    <w:p w:rsidR="00E910FF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&lt;warnings number="0"/&gt;</w:t>
      </w:r>
    </w:p>
    <w:p w:rsidR="00C04892" w:rsidRPr="00B957B8" w:rsidRDefault="00E910FF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E910FF" w:rsidRPr="00B957B8" w:rsidRDefault="00E910FF" w:rsidP="00B957B8">
      <w:pPr>
        <w:pStyle w:val="TextBody"/>
        <w:ind w:left="709"/>
        <w:rPr>
          <w:sz w:val="22"/>
          <w:szCs w:val="22"/>
        </w:rPr>
      </w:pPr>
    </w:p>
    <w:p w:rsidR="001E690A" w:rsidRPr="00B957B8" w:rsidRDefault="001E690A" w:rsidP="00B957B8">
      <w:pPr>
        <w:pStyle w:val="TextBody"/>
        <w:ind w:left="709"/>
        <w:rPr>
          <w:sz w:val="22"/>
          <w:szCs w:val="22"/>
        </w:rPr>
      </w:pP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&lt;file&gt;…/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/submit/D5903650_002.nc&lt;/file&gt;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status&gt;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FILE-REJECTED&lt;/status&gt;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metadata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proofErr w:type="gram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  <w:proofErr w:type="spellStart"/>
      <w:proofErr w:type="gramEnd"/>
      <w:r w:rsidRPr="00B957B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&lt;DATA_TYPE&gt;Argo profile&lt;/DATA_TYPE&gt;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&lt;FORMAT_VERSION&gt;3.1 &lt;/FORMAT_VERSION&gt;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&lt;DATE_UPDATE&gt;20141103155516&lt;/DATE_UPDATE&gt;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&lt;DATA_CENTRE&gt; CS&lt;/DATA_CENTRE&gt;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&lt;PLATFORM_NUMBER&gt; 5903650 &lt;/PLATFORM_NUMBER&gt;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&lt;WMO_INST_TYPE&gt; 846 &lt;/WMO_INST_TYPE&gt;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&lt;N_PROF&gt;1&lt;/N_PROF&gt;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&lt;N_LEVELS&gt;992&lt;/N_LEVELS&gt;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&lt;CYCLE_NUMBER&gt; 002&lt;/CYCLE_NUMBER&gt;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&lt;DATA_MODE&gt;D&lt;/DATA_MODE&gt;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&lt;DIRECTION&gt;A&lt;/DIRECTION&gt;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&lt;JULD-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dtg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 20110209220030&lt;/JULD-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dtg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&lt;LATITUDE&gt; -16.0960&lt;/LATITUDE&gt;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&lt;LONGITUDE&gt; 154.9260&lt;/LONGITUDE&gt;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&lt;PROFILE_TEMP_QC&gt;A&lt;/PROFILE_TEMP_QC&gt;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&lt;PROFILE_PSAL_QC&gt;A&lt;/PROFILE_PSAL_QC&gt;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&lt;PROFILE_DOXY_QC&gt;null&lt;/PROFILE_DOXY_QC&gt;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&lt;/metadata&gt;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&lt;errors number="1"&gt;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B957B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B957B8">
        <w:rPr>
          <w:rFonts w:ascii="Courier New" w:hAnsi="Courier New" w:cs="Courier New"/>
          <w:sz w:val="22"/>
          <w:szCs w:val="22"/>
        </w:rPr>
        <w:t>D-mode: CALIBRATION_DATE[1,1,2]: Not set for 'TEMP'&lt;/error&gt;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&lt;/errors&gt;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 xml:space="preserve">  &lt;warnings number="0"/&gt;</w:t>
      </w:r>
    </w:p>
    <w:p w:rsidR="001E690A" w:rsidRPr="00B957B8" w:rsidRDefault="001E690A" w:rsidP="00B957B8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B957B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B957B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B957B8">
        <w:rPr>
          <w:rFonts w:ascii="Courier New" w:hAnsi="Courier New" w:cs="Courier New"/>
          <w:sz w:val="22"/>
          <w:szCs w:val="22"/>
        </w:rPr>
        <w:t>&gt;</w:t>
      </w:r>
    </w:p>
    <w:p w:rsidR="001E690A" w:rsidRDefault="001E690A" w:rsidP="0071561C">
      <w:pPr>
        <w:pStyle w:val="TextBody"/>
      </w:pPr>
    </w:p>
    <w:p w:rsidR="00B957B8" w:rsidRDefault="00B957B8" w:rsidP="00B957B8">
      <w:pPr>
        <w:pStyle w:val="Heading3"/>
      </w:pPr>
      <w:bookmarkStart w:id="49" w:name="_Toc415147744"/>
      <w:r>
        <w:t>Technical Results File – XML</w:t>
      </w:r>
      <w:r w:rsidR="00E850EB">
        <w:t xml:space="preserve"> Option</w:t>
      </w:r>
      <w:bookmarkEnd w:id="49"/>
    </w:p>
    <w:p w:rsidR="00B957B8" w:rsidRDefault="00E55E0A" w:rsidP="00B957B8">
      <w:pPr>
        <w:pStyle w:val="TextBody"/>
      </w:pPr>
      <w:r>
        <w:t xml:space="preserve">No additional </w:t>
      </w:r>
      <w:r w:rsidR="00B957B8">
        <w:t xml:space="preserve">file-type-specific meta-data </w:t>
      </w:r>
      <w:r>
        <w:t xml:space="preserve">are </w:t>
      </w:r>
      <w:r w:rsidR="00B957B8">
        <w:t>in the technical file</w:t>
      </w:r>
      <w:r>
        <w:t>.</w:t>
      </w:r>
    </w:p>
    <w:p w:rsidR="009C2FF8" w:rsidRPr="00EB2927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</w:t>
      </w:r>
      <w:r w:rsidRPr="00EB2927">
        <w:rPr>
          <w:rFonts w:ascii="Courier New" w:hAnsi="Courier New" w:cs="Courier New"/>
        </w:rPr>
        <w:t>&lt;DATA_CENTRE&gt;</w:t>
      </w:r>
      <w:r>
        <w:rPr>
          <w:rFonts w:ascii="Courier New" w:hAnsi="Courier New" w:cs="Courier New"/>
          <w:i/>
        </w:rPr>
        <w:t>data-</w:t>
      </w:r>
      <w:proofErr w:type="spellStart"/>
      <w:r>
        <w:rPr>
          <w:rFonts w:ascii="Courier New" w:hAnsi="Courier New" w:cs="Courier New"/>
          <w:i/>
        </w:rPr>
        <w:t>centre</w:t>
      </w:r>
      <w:proofErr w:type="spellEnd"/>
      <w:r>
        <w:rPr>
          <w:rFonts w:ascii="Courier New" w:hAnsi="Courier New" w:cs="Courier New"/>
          <w:i/>
        </w:rPr>
        <w:t>-code</w:t>
      </w:r>
      <w:r w:rsidRPr="00EB2927">
        <w:rPr>
          <w:rFonts w:ascii="Courier New" w:hAnsi="Courier New" w:cs="Courier New"/>
        </w:rPr>
        <w:t>&lt;/DATA_CENTRE&gt;</w:t>
      </w:r>
    </w:p>
    <w:p w:rsidR="009C2FF8" w:rsidRPr="00EB2927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&lt;PLATFORM_NUMBER&gt;</w:t>
      </w:r>
      <w:r>
        <w:rPr>
          <w:rFonts w:ascii="Courier New" w:hAnsi="Courier New" w:cs="Courier New"/>
          <w:i/>
        </w:rPr>
        <w:t>platform-number</w:t>
      </w:r>
      <w:r w:rsidRPr="00EB2927">
        <w:rPr>
          <w:rFonts w:ascii="Courier New" w:hAnsi="Courier New" w:cs="Courier New"/>
        </w:rPr>
        <w:t>&lt;/PLATFORM_NUMBER&gt;</w:t>
      </w:r>
    </w:p>
    <w:p w:rsidR="00B957B8" w:rsidRDefault="00B957B8" w:rsidP="00EB2927">
      <w:pPr>
        <w:pStyle w:val="TextBody"/>
        <w:spacing w:after="0"/>
        <w:rPr>
          <w:rFonts w:ascii="Courier New" w:hAnsi="Courier New" w:cs="Courier New"/>
        </w:rPr>
      </w:pPr>
    </w:p>
    <w:p w:rsidR="00EB2927" w:rsidRPr="00EB2927" w:rsidRDefault="00EB2927" w:rsidP="00EB2927">
      <w:pPr>
        <w:pStyle w:val="TextBody"/>
        <w:spacing w:after="0"/>
        <w:rPr>
          <w:rFonts w:cs="Arial"/>
          <w:i/>
        </w:rPr>
      </w:pPr>
      <w:r w:rsidRPr="00EB2927">
        <w:rPr>
          <w:rFonts w:cs="Arial"/>
          <w:i/>
        </w:rPr>
        <w:t>Example: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>&lt;</w:t>
      </w:r>
      <w:proofErr w:type="spellStart"/>
      <w:r w:rsidRPr="00EB2927">
        <w:rPr>
          <w:rFonts w:ascii="Courier New" w:hAnsi="Courier New" w:cs="Courier New"/>
        </w:rPr>
        <w:t>FileCheckResults</w:t>
      </w:r>
      <w:proofErr w:type="spellEnd"/>
      <w:r w:rsidRPr="00EB2927">
        <w:rPr>
          <w:rFonts w:ascii="Courier New" w:hAnsi="Courier New" w:cs="Courier New"/>
        </w:rPr>
        <w:t>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&lt;file&gt;</w:t>
      </w:r>
      <w:r w:rsidR="00EB2927">
        <w:rPr>
          <w:rFonts w:ascii="Courier New" w:hAnsi="Courier New" w:cs="Courier New"/>
        </w:rPr>
        <w:t>…</w:t>
      </w:r>
      <w:r w:rsidRPr="00EB2927">
        <w:rPr>
          <w:rFonts w:ascii="Courier New" w:hAnsi="Courier New" w:cs="Courier New"/>
        </w:rPr>
        <w:t>/</w:t>
      </w:r>
      <w:proofErr w:type="spellStart"/>
      <w:r w:rsidRPr="00EB2927">
        <w:rPr>
          <w:rFonts w:ascii="Courier New" w:hAnsi="Courier New" w:cs="Courier New"/>
        </w:rPr>
        <w:t>csiro</w:t>
      </w:r>
      <w:proofErr w:type="spellEnd"/>
      <w:r w:rsidRPr="00EB2927">
        <w:rPr>
          <w:rFonts w:ascii="Courier New" w:hAnsi="Courier New" w:cs="Courier New"/>
        </w:rPr>
        <w:t>/submit/./1901152_tech.nc&lt;/file&gt;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</w:t>
      </w:r>
      <w:proofErr w:type="gramStart"/>
      <w:r w:rsidRPr="00EB2927">
        <w:rPr>
          <w:rFonts w:ascii="Courier New" w:hAnsi="Courier New" w:cs="Courier New"/>
        </w:rPr>
        <w:t>status&gt;</w:t>
      </w:r>
      <w:proofErr w:type="gramEnd"/>
      <w:r w:rsidRPr="00EB2927">
        <w:rPr>
          <w:rFonts w:ascii="Courier New" w:hAnsi="Courier New" w:cs="Courier New"/>
        </w:rPr>
        <w:t>FILE-ACCEPTED&lt;/status&gt;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</w:t>
      </w:r>
      <w:proofErr w:type="gramStart"/>
      <w:r w:rsidRPr="00EB2927">
        <w:rPr>
          <w:rFonts w:ascii="Courier New" w:hAnsi="Courier New" w:cs="Courier New"/>
        </w:rPr>
        <w:t>metadata</w:t>
      </w:r>
      <w:proofErr w:type="gramEnd"/>
      <w:r w:rsidRPr="00EB2927">
        <w:rPr>
          <w:rFonts w:ascii="Courier New" w:hAnsi="Courier New" w:cs="Courier New"/>
        </w:rPr>
        <w:t>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EB2927">
        <w:rPr>
          <w:rFonts w:ascii="Courier New" w:hAnsi="Courier New" w:cs="Courier New"/>
        </w:rPr>
        <w:t>dac</w:t>
      </w:r>
      <w:proofErr w:type="spellEnd"/>
      <w:r w:rsidRPr="00EB2927">
        <w:rPr>
          <w:rFonts w:ascii="Courier New" w:hAnsi="Courier New" w:cs="Courier New"/>
        </w:rPr>
        <w:t>&gt;</w:t>
      </w:r>
      <w:proofErr w:type="spellStart"/>
      <w:proofErr w:type="gramEnd"/>
      <w:r w:rsidRPr="00EB2927">
        <w:rPr>
          <w:rFonts w:ascii="Courier New" w:hAnsi="Courier New" w:cs="Courier New"/>
        </w:rPr>
        <w:t>csiro</w:t>
      </w:r>
      <w:proofErr w:type="spellEnd"/>
      <w:r w:rsidRPr="00EB2927">
        <w:rPr>
          <w:rFonts w:ascii="Courier New" w:hAnsi="Courier New" w:cs="Courier New"/>
        </w:rPr>
        <w:t>&lt;/</w:t>
      </w:r>
      <w:proofErr w:type="spellStart"/>
      <w:r w:rsidRPr="00EB2927">
        <w:rPr>
          <w:rFonts w:ascii="Courier New" w:hAnsi="Courier New" w:cs="Courier New"/>
        </w:rPr>
        <w:t>dac</w:t>
      </w:r>
      <w:proofErr w:type="spellEnd"/>
      <w:r w:rsidRPr="00EB2927">
        <w:rPr>
          <w:rFonts w:ascii="Courier New" w:hAnsi="Courier New" w:cs="Courier New"/>
        </w:rPr>
        <w:t>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&lt;DATA_TYPE&gt;Argo technical data&lt;/DATA_TYPE&gt;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&lt;FORMAT_VERSION&gt;3.1 &lt;/FORMAT_VERSION&gt;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&lt;DATE_UPDATE&gt;20141103103550&lt;/DATE_UPDATE&gt;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&lt;DATA_CENTRE&gt;CS&lt;/DATA_CENTRE&gt;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&lt;PLATFORM_NUMBER&gt;1901152 &lt;/PLATFORM_NUMBER&gt;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&lt;/metadata&gt;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&lt;errors number="0"/&gt;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&lt;warnings number="0"/&gt;</w:t>
      </w:r>
    </w:p>
    <w:p w:rsidR="00B957B8" w:rsidRPr="00EB2927" w:rsidRDefault="00B957B8" w:rsidP="00EB2927">
      <w:pPr>
        <w:pStyle w:val="TextBody"/>
        <w:spacing w:after="0"/>
        <w:ind w:left="709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>&lt;/</w:t>
      </w:r>
      <w:proofErr w:type="spellStart"/>
      <w:r w:rsidRPr="00EB2927">
        <w:rPr>
          <w:rFonts w:ascii="Courier New" w:hAnsi="Courier New" w:cs="Courier New"/>
        </w:rPr>
        <w:t>FileCheckResults</w:t>
      </w:r>
      <w:proofErr w:type="spellEnd"/>
      <w:r w:rsidRPr="00EB2927">
        <w:rPr>
          <w:rFonts w:ascii="Courier New" w:hAnsi="Courier New" w:cs="Courier New"/>
        </w:rPr>
        <w:t>&gt;</w:t>
      </w:r>
    </w:p>
    <w:p w:rsidR="00B957B8" w:rsidRPr="00B957B8" w:rsidRDefault="00B957B8" w:rsidP="00B957B8">
      <w:pPr>
        <w:pStyle w:val="TextBody"/>
      </w:pPr>
    </w:p>
    <w:p w:rsidR="008326E6" w:rsidRDefault="008326E6" w:rsidP="008326E6">
      <w:pPr>
        <w:pStyle w:val="Heading3"/>
      </w:pPr>
      <w:bookmarkStart w:id="50" w:name="_Toc415147745"/>
      <w:r>
        <w:t>Trajectory Results File – XML</w:t>
      </w:r>
      <w:r w:rsidR="00E850EB">
        <w:t xml:space="preserve"> Option</w:t>
      </w:r>
      <w:bookmarkEnd w:id="50"/>
    </w:p>
    <w:p w:rsidR="008326E6" w:rsidRDefault="008326E6" w:rsidP="008326E6">
      <w:pPr>
        <w:pStyle w:val="TextBody"/>
      </w:pPr>
      <w:r>
        <w:t>The file-type-specific meta-data in the technical file is:</w:t>
      </w:r>
    </w:p>
    <w:p w:rsidR="008326E6" w:rsidRPr="00EB2927" w:rsidRDefault="008326E6" w:rsidP="008326E6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&lt;DATA_CENTRE&gt;</w:t>
      </w:r>
      <w:r w:rsidR="009C2FF8">
        <w:rPr>
          <w:rFonts w:ascii="Courier New" w:hAnsi="Courier New" w:cs="Courier New"/>
        </w:rPr>
        <w:t>data-</w:t>
      </w:r>
      <w:proofErr w:type="spellStart"/>
      <w:r w:rsidR="009C2FF8">
        <w:rPr>
          <w:rFonts w:ascii="Courier New" w:hAnsi="Courier New" w:cs="Courier New"/>
        </w:rPr>
        <w:t>centre</w:t>
      </w:r>
      <w:proofErr w:type="spellEnd"/>
      <w:r w:rsidR="009C2FF8">
        <w:rPr>
          <w:rFonts w:ascii="Courier New" w:hAnsi="Courier New" w:cs="Courier New"/>
        </w:rPr>
        <w:t>-code</w:t>
      </w:r>
      <w:r w:rsidRPr="00EB2927">
        <w:rPr>
          <w:rFonts w:ascii="Courier New" w:hAnsi="Courier New" w:cs="Courier New"/>
        </w:rPr>
        <w:t>&lt;/DATA_CENTRE&gt;</w:t>
      </w:r>
    </w:p>
    <w:p w:rsidR="008326E6" w:rsidRDefault="008326E6" w:rsidP="008326E6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&lt;PLATFORM_NUMBER&gt;</w:t>
      </w:r>
      <w:r w:rsidR="009C2FF8">
        <w:rPr>
          <w:rFonts w:ascii="Courier New" w:hAnsi="Courier New" w:cs="Courier New"/>
        </w:rPr>
        <w:t>platform-number</w:t>
      </w:r>
      <w:r w:rsidRPr="00EB2927">
        <w:rPr>
          <w:rFonts w:ascii="Courier New" w:hAnsi="Courier New" w:cs="Courier New"/>
        </w:rPr>
        <w:t>&lt;/PLATFORM_NUMBER&gt;</w:t>
      </w:r>
    </w:p>
    <w:p w:rsidR="009C2FF8" w:rsidRP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&lt;WMO_INST_TYPE&gt;</w:t>
      </w:r>
      <w:proofErr w:type="spellStart"/>
      <w:r w:rsidRPr="009C2FF8">
        <w:rPr>
          <w:rFonts w:ascii="Courier New" w:hAnsi="Courier New" w:cs="Courier New"/>
          <w:i/>
        </w:rPr>
        <w:t>inst</w:t>
      </w:r>
      <w:proofErr w:type="spellEnd"/>
      <w:r w:rsidRPr="009C2FF8">
        <w:rPr>
          <w:rFonts w:ascii="Courier New" w:hAnsi="Courier New" w:cs="Courier New"/>
          <w:i/>
        </w:rPr>
        <w:t>-code(s</w:t>
      </w:r>
      <w:proofErr w:type="gramStart"/>
      <w:r w:rsidRPr="009C2FF8">
        <w:rPr>
          <w:rFonts w:ascii="Courier New" w:hAnsi="Courier New" w:cs="Courier New"/>
          <w:i/>
        </w:rPr>
        <w:t>)</w:t>
      </w:r>
      <w:r w:rsidRPr="009C2FF8">
        <w:rPr>
          <w:rFonts w:ascii="Courier New" w:hAnsi="Courier New" w:cs="Courier New"/>
        </w:rPr>
        <w:t>&lt;</w:t>
      </w:r>
      <w:proofErr w:type="gramEnd"/>
      <w:r w:rsidRPr="009C2FF8">
        <w:rPr>
          <w:rFonts w:ascii="Courier New" w:hAnsi="Courier New" w:cs="Courier New"/>
        </w:rPr>
        <w:t>/WMO_INST_TYPE&gt;</w:t>
      </w:r>
    </w:p>
    <w:p w:rsid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&lt;DATA_MODE&gt;</w:t>
      </w:r>
      <w:r>
        <w:rPr>
          <w:rFonts w:ascii="Courier New" w:hAnsi="Courier New" w:cs="Courier New"/>
          <w:i/>
        </w:rPr>
        <w:t>data-mode(s</w:t>
      </w:r>
      <w:proofErr w:type="gramStart"/>
      <w:r>
        <w:rPr>
          <w:rFonts w:ascii="Courier New" w:hAnsi="Courier New" w:cs="Courier New"/>
          <w:i/>
        </w:rPr>
        <w:t>)</w:t>
      </w:r>
      <w:r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</w:rPr>
        <w:t>/DATA_MODE&gt;</w:t>
      </w:r>
    </w:p>
    <w:p w:rsidR="009C2FF8" w:rsidRP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&lt;</w:t>
      </w:r>
      <w:proofErr w:type="spellStart"/>
      <w:r w:rsidRPr="009C2FF8">
        <w:rPr>
          <w:rFonts w:ascii="Courier New" w:hAnsi="Courier New" w:cs="Courier New"/>
        </w:rPr>
        <w:t>min_latitude</w:t>
      </w:r>
      <w:proofErr w:type="spellEnd"/>
      <w:r w:rsidRPr="009C2FF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i/>
        </w:rPr>
        <w:t>min-</w:t>
      </w:r>
      <w:proofErr w:type="spellStart"/>
      <w:r>
        <w:rPr>
          <w:rFonts w:ascii="Courier New" w:hAnsi="Courier New" w:cs="Courier New"/>
          <w:i/>
        </w:rPr>
        <w:t>lat</w:t>
      </w:r>
      <w:proofErr w:type="spellEnd"/>
      <w:r w:rsidRPr="009C2FF8">
        <w:rPr>
          <w:rFonts w:ascii="Courier New" w:hAnsi="Courier New" w:cs="Courier New"/>
        </w:rPr>
        <w:t>&lt;/</w:t>
      </w:r>
      <w:proofErr w:type="spellStart"/>
      <w:r w:rsidRPr="009C2FF8">
        <w:rPr>
          <w:rFonts w:ascii="Courier New" w:hAnsi="Courier New" w:cs="Courier New"/>
        </w:rPr>
        <w:t>min_latitude</w:t>
      </w:r>
      <w:proofErr w:type="spellEnd"/>
      <w:r w:rsidRPr="009C2FF8">
        <w:rPr>
          <w:rFonts w:ascii="Courier New" w:hAnsi="Courier New" w:cs="Courier New"/>
        </w:rPr>
        <w:t>&gt;</w:t>
      </w:r>
    </w:p>
    <w:p w:rsidR="009C2FF8" w:rsidRP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&lt;</w:t>
      </w:r>
      <w:proofErr w:type="spellStart"/>
      <w:r w:rsidRPr="009C2FF8">
        <w:rPr>
          <w:rFonts w:ascii="Courier New" w:hAnsi="Courier New" w:cs="Courier New"/>
        </w:rPr>
        <w:t>max_latitude</w:t>
      </w:r>
      <w:proofErr w:type="spellEnd"/>
      <w:r w:rsidRPr="009C2FF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i/>
        </w:rPr>
        <w:t>max-</w:t>
      </w:r>
      <w:proofErr w:type="spellStart"/>
      <w:r>
        <w:rPr>
          <w:rFonts w:ascii="Courier New" w:hAnsi="Courier New" w:cs="Courier New"/>
          <w:i/>
        </w:rPr>
        <w:t>lat</w:t>
      </w:r>
      <w:proofErr w:type="spellEnd"/>
      <w:r w:rsidRPr="009C2FF8">
        <w:rPr>
          <w:rFonts w:ascii="Courier New" w:hAnsi="Courier New" w:cs="Courier New"/>
        </w:rPr>
        <w:t>&lt;/</w:t>
      </w:r>
      <w:proofErr w:type="spellStart"/>
      <w:r w:rsidRPr="009C2FF8">
        <w:rPr>
          <w:rFonts w:ascii="Courier New" w:hAnsi="Courier New" w:cs="Courier New"/>
        </w:rPr>
        <w:t>max_latitude</w:t>
      </w:r>
      <w:proofErr w:type="spellEnd"/>
      <w:r w:rsidRPr="009C2FF8">
        <w:rPr>
          <w:rFonts w:ascii="Courier New" w:hAnsi="Courier New" w:cs="Courier New"/>
        </w:rPr>
        <w:t>&gt;</w:t>
      </w:r>
    </w:p>
    <w:p w:rsidR="009C2FF8" w:rsidRP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&lt;</w:t>
      </w:r>
      <w:proofErr w:type="spellStart"/>
      <w:r w:rsidRPr="009C2FF8">
        <w:rPr>
          <w:rFonts w:ascii="Courier New" w:hAnsi="Courier New" w:cs="Courier New"/>
        </w:rPr>
        <w:t>min_longitude</w:t>
      </w:r>
      <w:proofErr w:type="spellEnd"/>
      <w:r w:rsidRPr="009C2FF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i/>
        </w:rPr>
        <w:t>min-</w:t>
      </w:r>
      <w:proofErr w:type="spellStart"/>
      <w:r>
        <w:rPr>
          <w:rFonts w:ascii="Courier New" w:hAnsi="Courier New" w:cs="Courier New"/>
          <w:i/>
        </w:rPr>
        <w:t>lon</w:t>
      </w:r>
      <w:proofErr w:type="spellEnd"/>
      <w:r w:rsidRPr="009C2FF8">
        <w:rPr>
          <w:rFonts w:ascii="Courier New" w:hAnsi="Courier New" w:cs="Courier New"/>
        </w:rPr>
        <w:t>&lt;/</w:t>
      </w:r>
      <w:proofErr w:type="spellStart"/>
      <w:r w:rsidRPr="009C2FF8">
        <w:rPr>
          <w:rFonts w:ascii="Courier New" w:hAnsi="Courier New" w:cs="Courier New"/>
        </w:rPr>
        <w:t>min_longitude</w:t>
      </w:r>
      <w:proofErr w:type="spellEnd"/>
      <w:r w:rsidRPr="009C2FF8">
        <w:rPr>
          <w:rFonts w:ascii="Courier New" w:hAnsi="Courier New" w:cs="Courier New"/>
        </w:rPr>
        <w:t>&gt;</w:t>
      </w:r>
    </w:p>
    <w:p w:rsid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&lt;</w:t>
      </w:r>
      <w:proofErr w:type="spellStart"/>
      <w:r w:rsidRPr="009C2FF8">
        <w:rPr>
          <w:rFonts w:ascii="Courier New" w:hAnsi="Courier New" w:cs="Courier New"/>
        </w:rPr>
        <w:t>max_longitude</w:t>
      </w:r>
      <w:proofErr w:type="spellEnd"/>
      <w:r w:rsidRPr="009C2FF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i/>
        </w:rPr>
        <w:t>max-</w:t>
      </w:r>
      <w:proofErr w:type="spellStart"/>
      <w:r>
        <w:rPr>
          <w:rFonts w:ascii="Courier New" w:hAnsi="Courier New" w:cs="Courier New"/>
          <w:i/>
        </w:rPr>
        <w:t>lon</w:t>
      </w:r>
      <w:proofErr w:type="spellEnd"/>
      <w:r w:rsidRPr="009C2FF8">
        <w:rPr>
          <w:rFonts w:ascii="Courier New" w:hAnsi="Courier New" w:cs="Courier New"/>
        </w:rPr>
        <w:t>&lt;/</w:t>
      </w:r>
      <w:proofErr w:type="spellStart"/>
      <w:r w:rsidRPr="009C2FF8">
        <w:rPr>
          <w:rFonts w:ascii="Courier New" w:hAnsi="Courier New" w:cs="Courier New"/>
        </w:rPr>
        <w:t>max_longitude</w:t>
      </w:r>
      <w:proofErr w:type="spellEnd"/>
      <w:r w:rsidRPr="009C2FF8">
        <w:rPr>
          <w:rFonts w:ascii="Courier New" w:hAnsi="Courier New" w:cs="Courier New"/>
        </w:rPr>
        <w:t>&gt;</w:t>
      </w:r>
    </w:p>
    <w:p w:rsidR="009C2FF8" w:rsidRPr="009C2FF8" w:rsidRDefault="009C2FF8" w:rsidP="009C2FF8">
      <w:pPr>
        <w:pStyle w:val="TextBody"/>
        <w:spacing w:after="0"/>
        <w:rPr>
          <w:rFonts w:ascii="Courier New" w:hAnsi="Courier New" w:cs="Courier New"/>
        </w:rPr>
      </w:pPr>
    </w:p>
    <w:p w:rsidR="008326E6" w:rsidRDefault="008326E6" w:rsidP="008326E6">
      <w:pPr>
        <w:pStyle w:val="TextBody"/>
        <w:spacing w:after="0"/>
        <w:rPr>
          <w:rFonts w:ascii="Courier New" w:hAnsi="Courier New" w:cs="Courier New"/>
        </w:rPr>
      </w:pPr>
    </w:p>
    <w:p w:rsidR="008326E6" w:rsidRPr="009C2FF8" w:rsidRDefault="008326E6" w:rsidP="009C2FF8">
      <w:pPr>
        <w:pStyle w:val="TextBody"/>
        <w:spacing w:after="0"/>
        <w:rPr>
          <w:rFonts w:cs="Arial"/>
          <w:i/>
        </w:rPr>
      </w:pPr>
      <w:r w:rsidRPr="009C2FF8">
        <w:rPr>
          <w:rFonts w:cs="Arial"/>
          <w:i/>
        </w:rPr>
        <w:t>Example: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&lt;file&gt;</w:t>
      </w:r>
      <w:r>
        <w:rPr>
          <w:rFonts w:ascii="Courier New" w:hAnsi="Courier New" w:cs="Courier New"/>
          <w:sz w:val="22"/>
          <w:szCs w:val="22"/>
        </w:rPr>
        <w:t>…</w:t>
      </w:r>
      <w:r w:rsidRPr="009C2FF8">
        <w:rPr>
          <w:rFonts w:ascii="Courier New" w:hAnsi="Courier New" w:cs="Courier New"/>
          <w:sz w:val="22"/>
          <w:szCs w:val="22"/>
        </w:rPr>
        <w:t>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/submit/1901161_traj.nc&lt;/file&gt;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status&gt;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FILE-REJECTED&lt;/status&gt;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metadata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proofErr w:type="gramStart"/>
      <w:r w:rsidRPr="009C2FF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  <w:proofErr w:type="spellStart"/>
      <w:proofErr w:type="gramEnd"/>
      <w:r w:rsidRPr="009C2FF8">
        <w:rPr>
          <w:rFonts w:ascii="Courier New" w:hAnsi="Courier New" w:cs="Courier New"/>
          <w:sz w:val="22"/>
          <w:szCs w:val="22"/>
        </w:rPr>
        <w:t>csiro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dac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&lt;DATA_TYPE&gt;Argo trajectory&lt;/DATA_TYPE&gt;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&lt;FORMAT_VERSION&gt;2.2 &lt;/FORMAT_VERSION&gt;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&lt;DATE_UPDATE&gt;20130830014055&lt;/DATE_UPDATE&gt;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&lt;DATA_CENTRE&gt;CS&lt;/DATA_CENTRE&gt;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&lt;PLATFORM_NUMBER&gt;1901161 &lt;/PLATFORM_NUMBER&gt;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lastRenderedPageBreak/>
        <w:t xml:space="preserve">    &lt;WMO_INST_TYPE&gt;846 &lt;/WMO_INST_TYPE&gt;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&lt;DATA_MODE&gt;RRRRRRR&lt;/DATA_MODE&gt;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min_latitude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&gt;-14.8720&lt;/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min_latitude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max_latitude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&gt;-11.1530&lt;/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max_latitude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min_longitude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&gt;50.6800&lt;/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min_longitude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max_longitude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&gt;57.6920&lt;/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max_longitude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&lt;/metadata&gt;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&lt;errors number="7"&gt;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PRES_ADJUSTED: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PRES_ADJUSTED_QC: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PRES_ADJUSTED_ERROR: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TEMP_ADJUSTED: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TEMP_ADJUSTED_QC: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variable: TEMP_ADJUSTED_ERROR: not defined in data file&lt;/error&gt;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&lt;</w:t>
      </w:r>
      <w:proofErr w:type="gramStart"/>
      <w:r w:rsidRPr="009C2FF8">
        <w:rPr>
          <w:rFonts w:ascii="Courier New" w:hAnsi="Courier New" w:cs="Courier New"/>
          <w:sz w:val="22"/>
          <w:szCs w:val="22"/>
        </w:rPr>
        <w:t>error&gt;</w:t>
      </w:r>
      <w:proofErr w:type="gramEnd"/>
      <w:r w:rsidRPr="009C2FF8">
        <w:rPr>
          <w:rFonts w:ascii="Courier New" w:hAnsi="Courier New" w:cs="Courier New"/>
          <w:sz w:val="22"/>
          <w:szCs w:val="22"/>
        </w:rPr>
        <w:t>Parameter PSAL: Variables are missing for this parameter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    Required variables: 'PSAL', 'PSAL_QC', 'PSAL_ADJUSTED', 'PSAL_ADJUSTED_QC', 'PSAL_ADJUSTED_ERROR'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    Reported variables: 'PSAL', 'PSAL_QC'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      Missing variables:  'PSAL_ADJUSTED', 'PSAL_ADJUSTED_QC', 'PSAL_ADJUSTED_ERROR'&lt;/error&gt;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&lt;/errors&gt;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 xml:space="preserve">  &lt;warnings number="0"/&gt;</w:t>
      </w:r>
    </w:p>
    <w:p w:rsidR="009C2FF8" w:rsidRPr="009C2FF8" w:rsidRDefault="009C2FF8" w:rsidP="009C2FF8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C2FF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C2FF8">
        <w:rPr>
          <w:rFonts w:ascii="Courier New" w:hAnsi="Courier New" w:cs="Courier New"/>
          <w:sz w:val="22"/>
          <w:szCs w:val="22"/>
        </w:rPr>
        <w:t>FileCheckResults</w:t>
      </w:r>
      <w:proofErr w:type="spellEnd"/>
      <w:r w:rsidRPr="009C2FF8">
        <w:rPr>
          <w:rFonts w:ascii="Courier New" w:hAnsi="Courier New" w:cs="Courier New"/>
          <w:sz w:val="22"/>
          <w:szCs w:val="22"/>
        </w:rPr>
        <w:t>&gt;</w:t>
      </w:r>
    </w:p>
    <w:p w:rsidR="009C2FF8" w:rsidRPr="00EB2927" w:rsidRDefault="009C2FF8" w:rsidP="009C2FF8">
      <w:pPr>
        <w:pStyle w:val="TextBody"/>
        <w:spacing w:after="0"/>
        <w:rPr>
          <w:rFonts w:cs="Arial"/>
          <w:i/>
        </w:rPr>
      </w:pPr>
    </w:p>
    <w:p w:rsidR="00B957B8" w:rsidRDefault="00B957B8" w:rsidP="000716F1">
      <w:pPr>
        <w:pStyle w:val="TextBody"/>
      </w:pPr>
    </w:p>
    <w:p w:rsidR="00E850EB" w:rsidRDefault="00412ED2" w:rsidP="00E850EB">
      <w:pPr>
        <w:pStyle w:val="Heading2"/>
      </w:pPr>
      <w:bookmarkStart w:id="51" w:name="_Toc415147746"/>
      <w:proofErr w:type="spellStart"/>
      <w:r>
        <w:t>FileChecker</w:t>
      </w:r>
      <w:proofErr w:type="spellEnd"/>
      <w:r w:rsidR="00E850EB">
        <w:t xml:space="preserve"> Results Files – Text option</w:t>
      </w:r>
      <w:bookmarkEnd w:id="51"/>
    </w:p>
    <w:p w:rsidR="008326E6" w:rsidRDefault="004E048F" w:rsidP="000716F1">
      <w:pPr>
        <w:pStyle w:val="TextBody"/>
      </w:pPr>
      <w:r>
        <w:t>The results files can optionally output in a text format; “-t” option on command line.</w:t>
      </w:r>
    </w:p>
    <w:p w:rsidR="000F65C0" w:rsidRDefault="000F65C0" w:rsidP="000F65C0">
      <w:pPr>
        <w:pStyle w:val="TextBody"/>
      </w:pPr>
    </w:p>
    <w:p w:rsidR="000F65C0" w:rsidRDefault="000F65C0" w:rsidP="000F65C0">
      <w:pPr>
        <w:pStyle w:val="TextBody"/>
      </w:pPr>
      <w:r w:rsidRPr="007943A1">
        <w:rPr>
          <w:b/>
        </w:rPr>
        <w:t>NOTE:</w:t>
      </w:r>
      <w:r>
        <w:t xml:space="preserve"> If the file fails the basic format check, all of the meta-data from DATE_UPDATE to the end of the meta-data will be missing.</w:t>
      </w:r>
    </w:p>
    <w:p w:rsidR="000F65C0" w:rsidRDefault="000F65C0" w:rsidP="000F65C0">
      <w:pPr>
        <w:pStyle w:val="TextBody"/>
      </w:pPr>
    </w:p>
    <w:p w:rsidR="004E048F" w:rsidRDefault="004E048F" w:rsidP="004E048F">
      <w:pPr>
        <w:pStyle w:val="Heading3"/>
      </w:pPr>
      <w:bookmarkStart w:id="52" w:name="_Toc415147747"/>
      <w:r>
        <w:t>Basic Results File – Text option</w:t>
      </w:r>
      <w:bookmarkEnd w:id="52"/>
    </w:p>
    <w:p w:rsidR="00147C93" w:rsidRPr="00AF35A1" w:rsidRDefault="00147C93" w:rsidP="004E048F">
      <w:pPr>
        <w:pStyle w:val="TextBody"/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VERSION-INFO: </w:t>
      </w:r>
      <w:proofErr w:type="spellStart"/>
      <w:r>
        <w:rPr>
          <w:rFonts w:ascii="Courier New" w:hAnsi="Courier New" w:cs="Courier New"/>
        </w:rPr>
        <w:t>FileChecker</w:t>
      </w:r>
      <w:proofErr w:type="spellEnd"/>
      <w:r>
        <w:rPr>
          <w:rFonts w:ascii="Courier New" w:hAnsi="Courier New" w:cs="Courier New"/>
        </w:rPr>
        <w:t xml:space="preserve"> = ‘-</w:t>
      </w:r>
      <w:proofErr w:type="spellStart"/>
      <w:r>
        <w:rPr>
          <w:rFonts w:ascii="Courier New" w:hAnsi="Courier New" w:cs="Courier New"/>
        </w:rPr>
        <w:t>r</w:t>
      </w:r>
      <w:r>
        <w:rPr>
          <w:rFonts w:ascii="Courier New" w:hAnsi="Courier New" w:cs="Courier New"/>
          <w:i/>
        </w:rPr>
        <w:t>XXX</w:t>
      </w:r>
      <w:proofErr w:type="spellEnd"/>
      <w:r>
        <w:rPr>
          <w:rFonts w:ascii="Courier New" w:hAnsi="Courier New" w:cs="Courier New"/>
        </w:rPr>
        <w:t>’ Specification = ‘</w:t>
      </w:r>
      <w:r>
        <w:rPr>
          <w:rFonts w:ascii="Courier New" w:hAnsi="Courier New" w:cs="Courier New"/>
          <w:i/>
        </w:rPr>
        <w:t>-</w:t>
      </w:r>
      <w:proofErr w:type="spellStart"/>
      <w:r>
        <w:rPr>
          <w:rFonts w:ascii="Courier New" w:hAnsi="Courier New" w:cs="Courier New"/>
          <w:i/>
        </w:rPr>
        <w:t>rYYY</w:t>
      </w:r>
      <w:proofErr w:type="spellEnd"/>
      <w:r>
        <w:rPr>
          <w:rFonts w:ascii="Courier New" w:hAnsi="Courier New" w:cs="Courier New"/>
          <w:i/>
        </w:rPr>
        <w:t>’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 xml:space="preserve">FILE-NAME: </w:t>
      </w:r>
      <w:r>
        <w:rPr>
          <w:rFonts w:ascii="Courier New" w:hAnsi="Courier New" w:cs="Courier New"/>
          <w:i/>
        </w:rPr>
        <w:t>full-path-input-file</w:t>
      </w:r>
    </w:p>
    <w:p w:rsidR="004E048F" w:rsidRDefault="004E048F" w:rsidP="004E048F">
      <w:pPr>
        <w:pStyle w:val="TextBody"/>
        <w:spacing w:after="0"/>
        <w:rPr>
          <w:rFonts w:ascii="Courier New" w:hAnsi="Courier New" w:cs="Courier New"/>
          <w:i/>
        </w:rPr>
      </w:pPr>
      <w:r w:rsidRPr="004E048F">
        <w:rPr>
          <w:rFonts w:ascii="Courier New" w:hAnsi="Courier New" w:cs="Courier New"/>
        </w:rPr>
        <w:t xml:space="preserve">STATUS: </w:t>
      </w:r>
      <w:r>
        <w:rPr>
          <w:rFonts w:ascii="Courier New" w:hAnsi="Courier New" w:cs="Courier New"/>
          <w:i/>
        </w:rPr>
        <w:t>status</w:t>
      </w:r>
    </w:p>
    <w:p w:rsidR="00F9639D" w:rsidRPr="004E048F" w:rsidRDefault="00F9639D" w:rsidP="00F9639D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PHASE</w:t>
      </w:r>
      <w:r w:rsidRPr="004E048F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last-phase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META-DATA: start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lastRenderedPageBreak/>
        <w:t xml:space="preserve">DAC: </w:t>
      </w:r>
      <w:proofErr w:type="spellStart"/>
      <w:r>
        <w:rPr>
          <w:rFonts w:ascii="Courier New" w:hAnsi="Courier New" w:cs="Courier New"/>
          <w:i/>
        </w:rPr>
        <w:t>dac</w:t>
      </w:r>
      <w:proofErr w:type="spellEnd"/>
      <w:r>
        <w:rPr>
          <w:rFonts w:ascii="Courier New" w:hAnsi="Courier New" w:cs="Courier New"/>
          <w:i/>
        </w:rPr>
        <w:t>-name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 xml:space="preserve">TYPE: </w:t>
      </w:r>
      <w:r>
        <w:rPr>
          <w:rFonts w:ascii="Courier New" w:hAnsi="Courier New" w:cs="Courier New"/>
          <w:i/>
        </w:rPr>
        <w:t>data-type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 xml:space="preserve">FORMAT_VERSION: </w:t>
      </w:r>
      <w:r>
        <w:rPr>
          <w:rFonts w:ascii="Courier New" w:hAnsi="Courier New" w:cs="Courier New"/>
          <w:i/>
        </w:rPr>
        <w:t>version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 xml:space="preserve">DATE_UPDATE: </w:t>
      </w:r>
      <w:r>
        <w:rPr>
          <w:rFonts w:ascii="Courier New" w:hAnsi="Courier New" w:cs="Courier New"/>
          <w:i/>
        </w:rPr>
        <w:t>date-string</w:t>
      </w:r>
    </w:p>
    <w:p w:rsidR="00AF46EC" w:rsidRDefault="00AF46EC" w:rsidP="004E048F">
      <w:pPr>
        <w:pStyle w:val="TextBody"/>
        <w:spacing w:after="0"/>
        <w:rPr>
          <w:rFonts w:ascii="Courier New" w:hAnsi="Courier New" w:cs="Courier New"/>
        </w:rPr>
      </w:pPr>
    </w:p>
    <w:p w:rsidR="00AF46EC" w:rsidRDefault="00AF46EC" w:rsidP="004E048F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…………file-type-specific meta-data settings…………</w:t>
      </w:r>
    </w:p>
    <w:p w:rsidR="00AF46EC" w:rsidRDefault="00AF46EC" w:rsidP="004E048F">
      <w:pPr>
        <w:pStyle w:val="TextBody"/>
        <w:spacing w:after="0"/>
        <w:rPr>
          <w:rFonts w:ascii="Courier New" w:hAnsi="Courier New" w:cs="Courier New"/>
        </w:rPr>
      </w:pP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META-DATA: end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FORMAT-ERRORS: start</w:t>
      </w:r>
    </w:p>
    <w:p w:rsidR="004E048F" w:rsidRPr="00AF46EC" w:rsidRDefault="00AF46EC" w:rsidP="004E048F">
      <w:pPr>
        <w:pStyle w:val="TextBody"/>
        <w:spacing w:after="0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error-message-1</w:t>
      </w:r>
      <w:proofErr w:type="gramEnd"/>
    </w:p>
    <w:p w:rsid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</w:p>
    <w:p w:rsidR="00AF46EC" w:rsidRPr="00AF46EC" w:rsidRDefault="00AF46EC" w:rsidP="00AF46EC">
      <w:pPr>
        <w:pStyle w:val="TextBody"/>
        <w:spacing w:after="0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error-message-n</w:t>
      </w:r>
      <w:proofErr w:type="gramEnd"/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FORMAT-ERRORS: end</w:t>
      </w:r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FORMAT-WARNINGS: start</w:t>
      </w:r>
    </w:p>
    <w:p w:rsidR="00AF46EC" w:rsidRPr="00AF46EC" w:rsidRDefault="00AF46EC" w:rsidP="00AF46EC">
      <w:pPr>
        <w:pStyle w:val="TextBody"/>
        <w:spacing w:after="0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warning-message-1</w:t>
      </w:r>
      <w:proofErr w:type="gramEnd"/>
    </w:p>
    <w:p w:rsidR="00AF46EC" w:rsidRDefault="00AF46EC" w:rsidP="00AF46EC">
      <w:pPr>
        <w:pStyle w:val="TextBody"/>
        <w:spacing w:after="0"/>
        <w:rPr>
          <w:rFonts w:ascii="Courier New" w:hAnsi="Courier New" w:cs="Courier New"/>
        </w:rPr>
      </w:pPr>
    </w:p>
    <w:p w:rsidR="00AF46EC" w:rsidRPr="00AF46EC" w:rsidRDefault="00AF46EC" w:rsidP="00AF46EC">
      <w:pPr>
        <w:pStyle w:val="TextBody"/>
        <w:spacing w:after="0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warning-message-n</w:t>
      </w:r>
      <w:proofErr w:type="gramEnd"/>
    </w:p>
    <w:p w:rsidR="004E048F" w:rsidRPr="004E048F" w:rsidRDefault="004E048F" w:rsidP="004E048F">
      <w:pPr>
        <w:pStyle w:val="TextBody"/>
        <w:spacing w:after="0"/>
        <w:rPr>
          <w:rFonts w:ascii="Courier New" w:hAnsi="Courier New" w:cs="Courier New"/>
        </w:rPr>
      </w:pPr>
      <w:r w:rsidRPr="004E048F">
        <w:rPr>
          <w:rFonts w:ascii="Courier New" w:hAnsi="Courier New" w:cs="Courier New"/>
        </w:rPr>
        <w:t>FORMAT-WARNINGS: end</w:t>
      </w:r>
    </w:p>
    <w:p w:rsidR="008326E6" w:rsidRDefault="008326E6" w:rsidP="008326E6">
      <w:pPr>
        <w:pStyle w:val="TextBody"/>
      </w:pPr>
    </w:p>
    <w:p w:rsidR="00AF46EC" w:rsidRPr="00AF46EC" w:rsidRDefault="00AF46EC" w:rsidP="00AF46EC">
      <w:pPr>
        <w:pStyle w:val="TextBody"/>
        <w:rPr>
          <w:b/>
        </w:rPr>
      </w:pPr>
      <w:r w:rsidRPr="00AF46EC">
        <w:rPr>
          <w:b/>
          <w:i/>
        </w:rPr>
        <w:t>Definitions:</w:t>
      </w:r>
    </w:p>
    <w:p w:rsidR="00AF46EC" w:rsidRDefault="00AF46EC" w:rsidP="00AF46EC">
      <w:pPr>
        <w:pStyle w:val="TextBody"/>
        <w:ind w:left="2160" w:hanging="2160"/>
      </w:pPr>
      <w:proofErr w:type="gramStart"/>
      <w:r>
        <w:rPr>
          <w:i/>
        </w:rPr>
        <w:t>status</w:t>
      </w:r>
      <w:proofErr w:type="gramEnd"/>
      <w:r>
        <w:tab/>
        <w:t xml:space="preserve">One of  FILE-ACCEPTED, FILE-REJECTED, ERROR.  A status of “ERROR: </w:t>
      </w:r>
      <w:r w:rsidRPr="00AF46EC">
        <w:rPr>
          <w:i/>
        </w:rPr>
        <w:t>message</w:t>
      </w:r>
      <w:r>
        <w:t xml:space="preserve">” means there was an error opening the file (not a </w:t>
      </w:r>
      <w:proofErr w:type="spellStart"/>
      <w:r>
        <w:t>NetCDF</w:t>
      </w:r>
      <w:proofErr w:type="spellEnd"/>
      <w:r>
        <w:t xml:space="preserve"> file, </w:t>
      </w:r>
      <w:proofErr w:type="spellStart"/>
      <w:r>
        <w:t>etc</w:t>
      </w:r>
      <w:proofErr w:type="spellEnd"/>
      <w:r>
        <w:t xml:space="preserve">) or that the </w:t>
      </w:r>
      <w:proofErr w:type="spellStart"/>
      <w:r>
        <w:t>netCDF</w:t>
      </w:r>
      <w:proofErr w:type="spellEnd"/>
      <w:r>
        <w:t xml:space="preserve"> file did not include the variables necessary to determine the Argo file type and version.</w:t>
      </w:r>
    </w:p>
    <w:p w:rsidR="00AF46EC" w:rsidRDefault="00AF46EC" w:rsidP="00AF46EC">
      <w:pPr>
        <w:pStyle w:val="TextBody"/>
        <w:ind w:left="2160" w:hanging="2160"/>
      </w:pPr>
      <w:proofErr w:type="gramStart"/>
      <w:r>
        <w:rPr>
          <w:i/>
        </w:rPr>
        <w:t>error-message-n</w:t>
      </w:r>
      <w:proofErr w:type="gramEnd"/>
      <w:r>
        <w:tab/>
        <w:t>The error messages contain descriptions of the errors discovered.  Multiple messages are separated by blank lines.  Multi-line messages are possible (no blank lines between lines of message).  If there are any errors, the file status will be FILE-REJECTED.</w:t>
      </w:r>
    </w:p>
    <w:p w:rsidR="00AF46EC" w:rsidRPr="00EB2927" w:rsidRDefault="00AF46EC" w:rsidP="00AF46EC">
      <w:pPr>
        <w:pStyle w:val="TextBody"/>
        <w:ind w:left="2160" w:hanging="2160"/>
      </w:pPr>
      <w:r>
        <w:rPr>
          <w:i/>
        </w:rPr>
        <w:t>&lt;</w:t>
      </w:r>
      <w:proofErr w:type="gramStart"/>
      <w:r>
        <w:rPr>
          <w:i/>
        </w:rPr>
        <w:t>warnings</w:t>
      </w:r>
      <w:proofErr w:type="gramEnd"/>
      <w:r>
        <w:rPr>
          <w:i/>
        </w:rPr>
        <w:t>&gt;</w:t>
      </w:r>
      <w:r>
        <w:tab/>
        <w:t xml:space="preserve">The warnings element contains descriptions of the warnings encountered.  Warnings do not cause file rejection.  </w:t>
      </w:r>
      <w:proofErr w:type="gramStart"/>
      <w:r>
        <w:t>(Similar format to error messages.)</w:t>
      </w:r>
      <w:proofErr w:type="gramEnd"/>
    </w:p>
    <w:p w:rsidR="008326E6" w:rsidRDefault="008326E6" w:rsidP="000716F1">
      <w:pPr>
        <w:pStyle w:val="TextBody"/>
      </w:pPr>
    </w:p>
    <w:p w:rsidR="00AF46EC" w:rsidRDefault="00AF46EC" w:rsidP="00AF46EC">
      <w:pPr>
        <w:pStyle w:val="Heading3"/>
      </w:pPr>
      <w:bookmarkStart w:id="53" w:name="_Toc415147748"/>
      <w:r>
        <w:t xml:space="preserve">Meta-data Results Files – </w:t>
      </w:r>
      <w:r w:rsidR="00811DE4">
        <w:t>Text</w:t>
      </w:r>
      <w:r>
        <w:t xml:space="preserve"> Option</w:t>
      </w:r>
      <w:bookmarkEnd w:id="53"/>
    </w:p>
    <w:p w:rsidR="00AF46EC" w:rsidRDefault="00AF46EC" w:rsidP="00AF46EC">
      <w:pPr>
        <w:pStyle w:val="TextBody"/>
      </w:pPr>
      <w:r>
        <w:t>The file-type-specific meta-data</w:t>
      </w:r>
    </w:p>
    <w:p w:rsidR="00AF46EC" w:rsidRPr="00EB2927" w:rsidRDefault="00811DE4" w:rsidP="00AF46EC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F46EC" w:rsidRPr="00EB2927">
        <w:rPr>
          <w:rFonts w:ascii="Courier New" w:hAnsi="Courier New" w:cs="Courier New"/>
        </w:rPr>
        <w:t>DATA_CENTRE</w:t>
      </w:r>
      <w:r>
        <w:rPr>
          <w:rFonts w:ascii="Courier New" w:hAnsi="Courier New" w:cs="Courier New"/>
        </w:rPr>
        <w:t xml:space="preserve">: </w:t>
      </w:r>
      <w:r w:rsidR="00AF46EC">
        <w:rPr>
          <w:rFonts w:ascii="Courier New" w:hAnsi="Courier New" w:cs="Courier New"/>
          <w:i/>
        </w:rPr>
        <w:t>data-</w:t>
      </w:r>
      <w:proofErr w:type="spellStart"/>
      <w:r w:rsidR="00AF46EC">
        <w:rPr>
          <w:rFonts w:ascii="Courier New" w:hAnsi="Courier New" w:cs="Courier New"/>
          <w:i/>
        </w:rPr>
        <w:t>centre</w:t>
      </w:r>
      <w:proofErr w:type="spellEnd"/>
      <w:r w:rsidR="00AF46EC">
        <w:rPr>
          <w:rFonts w:ascii="Courier New" w:hAnsi="Courier New" w:cs="Courier New"/>
          <w:i/>
        </w:rPr>
        <w:t>-code</w:t>
      </w:r>
    </w:p>
    <w:p w:rsidR="00AF46EC" w:rsidRPr="00EB2927" w:rsidRDefault="00811DE4" w:rsidP="00AF46EC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F46EC" w:rsidRPr="00EB2927">
        <w:rPr>
          <w:rFonts w:ascii="Courier New" w:hAnsi="Courier New" w:cs="Courier New"/>
        </w:rPr>
        <w:t>PLATFORM</w:t>
      </w:r>
      <w:r>
        <w:rPr>
          <w:rFonts w:ascii="Courier New" w:hAnsi="Courier New" w:cs="Courier New"/>
        </w:rPr>
        <w:t xml:space="preserve">_NUMBER: </w:t>
      </w:r>
      <w:r w:rsidR="00AF46EC">
        <w:rPr>
          <w:rFonts w:ascii="Courier New" w:hAnsi="Courier New" w:cs="Courier New"/>
          <w:i/>
        </w:rPr>
        <w:t>platform-number</w:t>
      </w:r>
    </w:p>
    <w:p w:rsidR="00AF46EC" w:rsidRPr="00B957B8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B957B8">
        <w:rPr>
          <w:rFonts w:ascii="Courier New" w:hAnsi="Courier New" w:cs="Courier New"/>
        </w:rPr>
        <w:t xml:space="preserve">    WMO_INST_TYPE</w:t>
      </w:r>
      <w:r w:rsidR="00811DE4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i/>
        </w:rPr>
        <w:t>wmo</w:t>
      </w:r>
      <w:proofErr w:type="spellEnd"/>
      <w:r>
        <w:rPr>
          <w:rFonts w:ascii="Courier New" w:hAnsi="Courier New" w:cs="Courier New"/>
          <w:i/>
        </w:rPr>
        <w:t>-</w:t>
      </w:r>
      <w:proofErr w:type="spellStart"/>
      <w:r>
        <w:rPr>
          <w:rFonts w:ascii="Courier New" w:hAnsi="Courier New" w:cs="Courier New"/>
          <w:i/>
        </w:rPr>
        <w:t>inst</w:t>
      </w:r>
      <w:proofErr w:type="spellEnd"/>
      <w:r>
        <w:rPr>
          <w:rFonts w:ascii="Courier New" w:hAnsi="Courier New" w:cs="Courier New"/>
          <w:i/>
        </w:rPr>
        <w:t>-code</w:t>
      </w:r>
    </w:p>
    <w:p w:rsidR="00AF46EC" w:rsidRDefault="00AF46EC" w:rsidP="00AF46EC">
      <w:pPr>
        <w:pStyle w:val="TextBody"/>
      </w:pPr>
    </w:p>
    <w:p w:rsidR="00AF46EC" w:rsidRDefault="00AF46EC" w:rsidP="00AF46EC">
      <w:pPr>
        <w:pStyle w:val="TextBody"/>
      </w:pPr>
      <w:r>
        <w:rPr>
          <w:i/>
        </w:rPr>
        <w:lastRenderedPageBreak/>
        <w:t>Example: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FILE-NAME: /raid0/godae/argo/test/incoming/csiro/submit/7900309_meta.nc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STATUS: FILE-REJECTED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META-DATA: start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 xml:space="preserve">DAC: </w:t>
      </w:r>
      <w:proofErr w:type="spellStart"/>
      <w:r w:rsidRPr="00811DE4">
        <w:rPr>
          <w:rFonts w:ascii="Courier New" w:hAnsi="Courier New" w:cs="Courier New"/>
          <w:sz w:val="22"/>
          <w:szCs w:val="22"/>
        </w:rPr>
        <w:t>csiro</w:t>
      </w:r>
      <w:proofErr w:type="spellEnd"/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TYPE: Argo meta-data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FORMAT_VERSION: 3.1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DATE_UPDATE: 20141024003601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DATA_CENTRE: CS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PLATFORM_NUMBER: 7900309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WMO_INST_TYPE: 846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META-DATA: end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FORMAT-ERRORS: start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CONFIG_PARAMETER_</w:t>
      </w:r>
      <w:proofErr w:type="gramStart"/>
      <w:r w:rsidRPr="00811DE4">
        <w:rPr>
          <w:rFonts w:ascii="Courier New" w:hAnsi="Courier New" w:cs="Courier New"/>
          <w:sz w:val="22"/>
          <w:szCs w:val="22"/>
        </w:rPr>
        <w:t>NAME[</w:t>
      </w:r>
      <w:proofErr w:type="gramEnd"/>
      <w:r w:rsidRPr="00811DE4">
        <w:rPr>
          <w:rFonts w:ascii="Courier New" w:hAnsi="Courier New" w:cs="Courier New"/>
          <w:sz w:val="22"/>
          <w:szCs w:val="22"/>
        </w:rPr>
        <w:t>16]: Invalid name 'CONFIG'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FORMAT-ERRORS: end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FORMAT-WARNINGS: start</w:t>
      </w:r>
    </w:p>
    <w:p w:rsid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FORMAT-WARNINGS: end</w:t>
      </w:r>
    </w:p>
    <w:p w:rsidR="00AF46EC" w:rsidRDefault="00AF46EC" w:rsidP="00AF46EC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Default="00811DE4" w:rsidP="00AF46EC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 xml:space="preserve">FILE-NAME: </w:t>
      </w:r>
      <w:r>
        <w:rPr>
          <w:rFonts w:ascii="Courier New" w:hAnsi="Courier New" w:cs="Courier New"/>
          <w:sz w:val="22"/>
          <w:szCs w:val="22"/>
        </w:rPr>
        <w:t>…</w:t>
      </w:r>
      <w:r w:rsidRPr="00811DE4">
        <w:rPr>
          <w:rFonts w:ascii="Courier New" w:hAnsi="Courier New" w:cs="Courier New"/>
          <w:sz w:val="22"/>
          <w:szCs w:val="22"/>
        </w:rPr>
        <w:t>/csiro/submit/5904896_meta.nc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STATUS: FILE-REJECTED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META-DATA: start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 xml:space="preserve">DAC: </w:t>
      </w:r>
      <w:proofErr w:type="spellStart"/>
      <w:r w:rsidRPr="00811DE4">
        <w:rPr>
          <w:rFonts w:ascii="Courier New" w:hAnsi="Courier New" w:cs="Courier New"/>
          <w:sz w:val="22"/>
          <w:szCs w:val="22"/>
        </w:rPr>
        <w:t>csiro</w:t>
      </w:r>
      <w:proofErr w:type="spellEnd"/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TYPE: Argo meta-data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FORMAT_VERSION: 3.1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DATE_UPDATE: 20141031065523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DATA_CENTRE: CS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PLATFORM_NUMBER: 5904896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WMO_INST_TYPE: 846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META-DATA: end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FORMAT-ERRORS: start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SENSOR_</w:t>
      </w:r>
      <w:proofErr w:type="gramStart"/>
      <w:r w:rsidRPr="00811DE4">
        <w:rPr>
          <w:rFonts w:ascii="Courier New" w:hAnsi="Courier New" w:cs="Courier New"/>
          <w:sz w:val="22"/>
          <w:szCs w:val="22"/>
        </w:rPr>
        <w:t>MODEL[</w:t>
      </w:r>
      <w:proofErr w:type="gramEnd"/>
      <w:r w:rsidRPr="00811DE4">
        <w:rPr>
          <w:rFonts w:ascii="Courier New" w:hAnsi="Courier New" w:cs="Courier New"/>
          <w:sz w:val="22"/>
          <w:szCs w:val="22"/>
        </w:rPr>
        <w:t>1]: 'SBE41CP-2.0' Invalid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SENSOR_</w:t>
      </w:r>
      <w:proofErr w:type="gramStart"/>
      <w:r w:rsidRPr="00811DE4">
        <w:rPr>
          <w:rFonts w:ascii="Courier New" w:hAnsi="Courier New" w:cs="Courier New"/>
          <w:sz w:val="22"/>
          <w:szCs w:val="22"/>
        </w:rPr>
        <w:t>MODEL[</w:t>
      </w:r>
      <w:proofErr w:type="gramEnd"/>
      <w:r w:rsidRPr="00811DE4">
        <w:rPr>
          <w:rFonts w:ascii="Courier New" w:hAnsi="Courier New" w:cs="Courier New"/>
          <w:sz w:val="22"/>
          <w:szCs w:val="22"/>
        </w:rPr>
        <w:t>2]: 'SBE41CP-2.0' Invalid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CONFIG_PARAMETER_</w:t>
      </w:r>
      <w:proofErr w:type="gramStart"/>
      <w:r w:rsidRPr="00811DE4">
        <w:rPr>
          <w:rFonts w:ascii="Courier New" w:hAnsi="Courier New" w:cs="Courier New"/>
          <w:sz w:val="22"/>
          <w:szCs w:val="22"/>
        </w:rPr>
        <w:t>NAME[</w:t>
      </w:r>
      <w:proofErr w:type="gramEnd"/>
      <w:r w:rsidRPr="00811DE4">
        <w:rPr>
          <w:rFonts w:ascii="Courier New" w:hAnsi="Courier New" w:cs="Courier New"/>
          <w:sz w:val="22"/>
          <w:szCs w:val="22"/>
        </w:rPr>
        <w:t>16]: Invalid name 'CONFIG'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FORMAT-ERRORS: end</w:t>
      </w:r>
    </w:p>
    <w:p w:rsidR="00811DE4" w:rsidRPr="00811DE4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FORMAT-WARNINGS: start</w:t>
      </w:r>
    </w:p>
    <w:p w:rsidR="00811DE4" w:rsidRPr="00B957B8" w:rsidRDefault="00811DE4" w:rsidP="00811DE4">
      <w:pPr>
        <w:pStyle w:val="TextBody"/>
        <w:spacing w:after="0"/>
        <w:ind w:left="709"/>
        <w:rPr>
          <w:rFonts w:ascii="Courier New" w:hAnsi="Courier New" w:cs="Courier New"/>
          <w:sz w:val="22"/>
          <w:szCs w:val="22"/>
        </w:rPr>
      </w:pPr>
      <w:r w:rsidRPr="00811DE4">
        <w:rPr>
          <w:rFonts w:ascii="Courier New" w:hAnsi="Courier New" w:cs="Courier New"/>
          <w:sz w:val="22"/>
          <w:szCs w:val="22"/>
        </w:rPr>
        <w:t>FORMAT-WARNINGS: end</w:t>
      </w:r>
    </w:p>
    <w:p w:rsidR="00AF46EC" w:rsidRDefault="00AF46EC" w:rsidP="00AF46EC">
      <w:pPr>
        <w:pStyle w:val="TextBody"/>
      </w:pPr>
    </w:p>
    <w:p w:rsidR="00AF46EC" w:rsidRDefault="00AF46EC" w:rsidP="00AF46EC">
      <w:pPr>
        <w:pStyle w:val="Heading3"/>
      </w:pPr>
      <w:bookmarkStart w:id="54" w:name="_Toc415147749"/>
      <w:r>
        <w:t xml:space="preserve">Profile Results File – </w:t>
      </w:r>
      <w:del w:id="55" w:author="Ignaszewski, Mr. Mark, Code 7542" w:date="2016-10-24T17:22:00Z">
        <w:r w:rsidDel="00525065">
          <w:delText xml:space="preserve">XML </w:delText>
        </w:r>
      </w:del>
      <w:ins w:id="56" w:author="Ignaszewski, Mr. Mark, Code 7542" w:date="2016-10-24T17:22:00Z">
        <w:r w:rsidR="00525065">
          <w:t xml:space="preserve">Text </w:t>
        </w:r>
      </w:ins>
      <w:r>
        <w:t>Option</w:t>
      </w:r>
      <w:bookmarkEnd w:id="54"/>
    </w:p>
    <w:p w:rsidR="00AF46EC" w:rsidRPr="00E910FF" w:rsidRDefault="00AF46EC" w:rsidP="00AF46EC">
      <w:pPr>
        <w:pStyle w:val="TextBody"/>
        <w:rPr>
          <w:i/>
        </w:rPr>
      </w:pPr>
      <w:r w:rsidRPr="00E910FF">
        <w:rPr>
          <w:i/>
        </w:rPr>
        <w:lastRenderedPageBreak/>
        <w:t>The file-type-specific meta-data</w:t>
      </w:r>
      <w:r>
        <w:rPr>
          <w:i/>
        </w:rPr>
        <w:t xml:space="preserve"> included in the results file are</w:t>
      </w:r>
      <w:r w:rsidRPr="00E910FF">
        <w:rPr>
          <w:i/>
        </w:rPr>
        <w:t>: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N_PROF</w:t>
      </w:r>
      <w:r w:rsidR="00811DE4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i/>
        </w:rPr>
        <w:t>n_prof</w:t>
      </w:r>
      <w:proofErr w:type="spellEnd"/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N_LEVELS</w:t>
      </w:r>
      <w:r w:rsidR="00811DE4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i/>
        </w:rPr>
        <w:t>n_levels</w:t>
      </w:r>
      <w:proofErr w:type="spellEnd"/>
    </w:p>
    <w:p w:rsidR="00AF46EC" w:rsidRPr="00EB2927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</w:t>
      </w:r>
      <w:r w:rsidRPr="00EB2927">
        <w:rPr>
          <w:rFonts w:ascii="Courier New" w:hAnsi="Courier New" w:cs="Courier New"/>
        </w:rPr>
        <w:t>DATA_CENTRE</w:t>
      </w:r>
      <w:r w:rsidR="00811DE4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data-</w:t>
      </w:r>
      <w:proofErr w:type="spellStart"/>
      <w:r>
        <w:rPr>
          <w:rFonts w:ascii="Courier New" w:hAnsi="Courier New" w:cs="Courier New"/>
          <w:i/>
        </w:rPr>
        <w:t>centre</w:t>
      </w:r>
      <w:proofErr w:type="spellEnd"/>
      <w:r>
        <w:rPr>
          <w:rFonts w:ascii="Courier New" w:hAnsi="Courier New" w:cs="Courier New"/>
          <w:i/>
        </w:rPr>
        <w:t>-code(s)</w:t>
      </w:r>
    </w:p>
    <w:p w:rsidR="00AF46EC" w:rsidRPr="00EB2927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PLATFORM</w:t>
      </w:r>
      <w:r w:rsidR="00811DE4">
        <w:rPr>
          <w:rFonts w:ascii="Courier New" w:hAnsi="Courier New" w:cs="Courier New"/>
        </w:rPr>
        <w:t xml:space="preserve">_NUMBER: </w:t>
      </w:r>
      <w:r>
        <w:rPr>
          <w:rFonts w:ascii="Courier New" w:hAnsi="Courier New" w:cs="Courier New"/>
          <w:i/>
        </w:rPr>
        <w:t>platform-number(s)</w:t>
      </w:r>
    </w:p>
    <w:p w:rsidR="00AF46EC" w:rsidRPr="00B957B8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B957B8">
        <w:rPr>
          <w:rFonts w:ascii="Courier New" w:hAnsi="Courier New" w:cs="Courier New"/>
        </w:rPr>
        <w:t xml:space="preserve">    WMO_INST_TYPE</w:t>
      </w:r>
      <w:r w:rsidR="00B667BF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i/>
        </w:rPr>
        <w:t>wmo</w:t>
      </w:r>
      <w:proofErr w:type="spellEnd"/>
      <w:r>
        <w:rPr>
          <w:rFonts w:ascii="Courier New" w:hAnsi="Courier New" w:cs="Courier New"/>
          <w:i/>
        </w:rPr>
        <w:t>-</w:t>
      </w:r>
      <w:proofErr w:type="spellStart"/>
      <w:r>
        <w:rPr>
          <w:rFonts w:ascii="Courier New" w:hAnsi="Courier New" w:cs="Courier New"/>
          <w:i/>
        </w:rPr>
        <w:t>inst</w:t>
      </w:r>
      <w:proofErr w:type="spellEnd"/>
      <w:r>
        <w:rPr>
          <w:rFonts w:ascii="Courier New" w:hAnsi="Courier New" w:cs="Courier New"/>
          <w:i/>
        </w:rPr>
        <w:t>-code</w:t>
      </w:r>
      <w:r>
        <w:rPr>
          <w:rFonts w:ascii="Courier New" w:hAnsi="Courier New" w:cs="Courier New"/>
        </w:rPr>
        <w:t>(s)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CYCLE_NUMBER</w:t>
      </w:r>
      <w:r w:rsidR="00B21BA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cycle-number(s)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DATA_MODE</w:t>
      </w:r>
      <w:r w:rsidR="00B21BA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data-</w:t>
      </w:r>
      <w:r w:rsidRPr="008F2CBA">
        <w:rPr>
          <w:rFonts w:ascii="Courier New" w:hAnsi="Courier New" w:cs="Courier New"/>
          <w:i/>
        </w:rPr>
        <w:t>mode</w:t>
      </w:r>
      <w:r>
        <w:rPr>
          <w:rFonts w:ascii="Courier New" w:hAnsi="Courier New" w:cs="Courier New"/>
          <w:i/>
        </w:rPr>
        <w:t>[n]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DIRECTION</w:t>
      </w:r>
      <w:r w:rsidR="00B21BA2">
        <w:rPr>
          <w:rFonts w:ascii="Courier New" w:hAnsi="Courier New" w:cs="Courier New"/>
        </w:rPr>
        <w:t xml:space="preserve">: </w:t>
      </w:r>
      <w:r w:rsidRPr="008F2CBA">
        <w:rPr>
          <w:rFonts w:ascii="Courier New" w:hAnsi="Courier New" w:cs="Courier New"/>
          <w:i/>
        </w:rPr>
        <w:t>direction</w:t>
      </w:r>
      <w:r>
        <w:rPr>
          <w:rFonts w:ascii="Courier New" w:hAnsi="Courier New" w:cs="Courier New"/>
          <w:i/>
        </w:rPr>
        <w:t>[n]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JULD-</w:t>
      </w:r>
      <w:r w:rsidR="00B21BA2">
        <w:rPr>
          <w:rFonts w:ascii="Courier New" w:hAnsi="Courier New" w:cs="Courier New"/>
        </w:rPr>
        <w:t>DTG:</w:t>
      </w:r>
      <w:r w:rsidRPr="0071561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juld</w:t>
      </w:r>
      <w:proofErr w:type="spellEnd"/>
      <w:r>
        <w:rPr>
          <w:rFonts w:ascii="Courier New" w:hAnsi="Courier New" w:cs="Courier New"/>
        </w:rPr>
        <w:t>-date-string(s)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LATITUDE</w:t>
      </w:r>
      <w:r w:rsidR="00B21BA2">
        <w:rPr>
          <w:rFonts w:ascii="Courier New" w:hAnsi="Courier New" w:cs="Courier New"/>
        </w:rPr>
        <w:t>:</w:t>
      </w:r>
      <w:r w:rsidRPr="0071561C">
        <w:rPr>
          <w:rFonts w:ascii="Courier New" w:hAnsi="Courier New" w:cs="Courier New"/>
        </w:rPr>
        <w:t xml:space="preserve"> </w:t>
      </w:r>
      <w:proofErr w:type="spellStart"/>
      <w:r w:rsidRPr="0025095E">
        <w:rPr>
          <w:rFonts w:ascii="Courier New" w:hAnsi="Courier New" w:cs="Courier New"/>
          <w:i/>
        </w:rPr>
        <w:t>lat</w:t>
      </w:r>
      <w:proofErr w:type="spellEnd"/>
      <w:r w:rsidRPr="0025095E">
        <w:rPr>
          <w:rFonts w:ascii="Courier New" w:hAnsi="Courier New" w:cs="Courier New"/>
          <w:i/>
        </w:rPr>
        <w:t>(s)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LONGITUDE</w:t>
      </w:r>
      <w:r w:rsidR="00B21BA2">
        <w:rPr>
          <w:rFonts w:ascii="Courier New" w:hAnsi="Courier New" w:cs="Courier New"/>
        </w:rPr>
        <w:t>:</w:t>
      </w:r>
      <w:r w:rsidRPr="0071561C">
        <w:rPr>
          <w:rFonts w:ascii="Courier New" w:hAnsi="Courier New" w:cs="Courier New"/>
        </w:rPr>
        <w:t xml:space="preserve"> </w:t>
      </w:r>
      <w:proofErr w:type="spellStart"/>
      <w:r w:rsidRPr="0025095E">
        <w:rPr>
          <w:rFonts w:ascii="Courier New" w:hAnsi="Courier New" w:cs="Courier New"/>
          <w:i/>
        </w:rPr>
        <w:t>lon</w:t>
      </w:r>
      <w:proofErr w:type="spellEnd"/>
      <w:r w:rsidRPr="0025095E">
        <w:rPr>
          <w:rFonts w:ascii="Courier New" w:hAnsi="Courier New" w:cs="Courier New"/>
          <w:i/>
        </w:rPr>
        <w:t>(s)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PROFILE_TEMP_QC</w:t>
      </w:r>
      <w:r w:rsidR="00B21BA2">
        <w:rPr>
          <w:rFonts w:ascii="Courier New" w:hAnsi="Courier New" w:cs="Courier New"/>
        </w:rPr>
        <w:t xml:space="preserve">: </w:t>
      </w:r>
      <w:r w:rsidRPr="0025095E">
        <w:rPr>
          <w:rFonts w:ascii="Courier New" w:hAnsi="Courier New" w:cs="Courier New"/>
          <w:i/>
        </w:rPr>
        <w:t>prof-temp-qc</w:t>
      </w:r>
      <w:r>
        <w:rPr>
          <w:rFonts w:ascii="Courier New" w:hAnsi="Courier New" w:cs="Courier New"/>
          <w:i/>
        </w:rPr>
        <w:t>[n]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PROFILE_PSAL_QC</w:t>
      </w:r>
      <w:r w:rsidR="00B21BA2">
        <w:rPr>
          <w:rFonts w:ascii="Courier New" w:hAnsi="Courier New" w:cs="Courier New"/>
        </w:rPr>
        <w:t xml:space="preserve">: </w:t>
      </w:r>
      <w:r w:rsidRPr="0025095E">
        <w:rPr>
          <w:rFonts w:ascii="Courier New" w:hAnsi="Courier New" w:cs="Courier New"/>
          <w:i/>
        </w:rPr>
        <w:t>prof-</w:t>
      </w:r>
      <w:proofErr w:type="spellStart"/>
      <w:r w:rsidRPr="0025095E">
        <w:rPr>
          <w:rFonts w:ascii="Courier New" w:hAnsi="Courier New" w:cs="Courier New"/>
          <w:i/>
        </w:rPr>
        <w:t>sal</w:t>
      </w:r>
      <w:proofErr w:type="spellEnd"/>
      <w:r w:rsidRPr="0025095E">
        <w:rPr>
          <w:rFonts w:ascii="Courier New" w:hAnsi="Courier New" w:cs="Courier New"/>
          <w:i/>
        </w:rPr>
        <w:t>-qc</w:t>
      </w:r>
      <w:r>
        <w:rPr>
          <w:rFonts w:ascii="Courier New" w:hAnsi="Courier New" w:cs="Courier New"/>
          <w:i/>
        </w:rPr>
        <w:t>[n]</w:t>
      </w:r>
    </w:p>
    <w:p w:rsidR="00AF46EC" w:rsidRPr="0071561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PROFILE_DOXY_QC</w:t>
      </w:r>
      <w:r w:rsidR="00B21BA2">
        <w:rPr>
          <w:rFonts w:ascii="Courier New" w:hAnsi="Courier New" w:cs="Courier New"/>
        </w:rPr>
        <w:t xml:space="preserve">: </w:t>
      </w:r>
      <w:r w:rsidRPr="0025095E">
        <w:rPr>
          <w:rFonts w:ascii="Courier New" w:hAnsi="Courier New" w:cs="Courier New"/>
          <w:i/>
        </w:rPr>
        <w:t>prof-doxy-qc</w:t>
      </w:r>
      <w:r>
        <w:rPr>
          <w:rFonts w:ascii="Courier New" w:hAnsi="Courier New" w:cs="Courier New"/>
          <w:i/>
        </w:rPr>
        <w:t>[n]</w:t>
      </w:r>
    </w:p>
    <w:p w:rsidR="00AF46EC" w:rsidRDefault="00AF46EC" w:rsidP="00AF46EC">
      <w:pPr>
        <w:pStyle w:val="TextBody"/>
      </w:pPr>
    </w:p>
    <w:p w:rsidR="00AF46EC" w:rsidRDefault="00AF46EC" w:rsidP="00AF46EC">
      <w:pPr>
        <w:pStyle w:val="TextBody"/>
      </w:pPr>
      <w:r>
        <w:t>In the case of multi-profile files (N_PROF &gt; 1), the meta-data for each profile is given</w:t>
      </w:r>
    </w:p>
    <w:p w:rsidR="00AF46EC" w:rsidRDefault="00AF46EC" w:rsidP="00AF46EC">
      <w:pPr>
        <w:pStyle w:val="TextBody"/>
        <w:numPr>
          <w:ilvl w:val="0"/>
          <w:numId w:val="29"/>
        </w:numPr>
      </w:pPr>
      <w:r>
        <w:t>For values shown as “value(s)”, the individual values are separated by commas (“,”).</w:t>
      </w:r>
    </w:p>
    <w:p w:rsidR="00AF46EC" w:rsidRDefault="00AF46EC" w:rsidP="00AF46EC">
      <w:pPr>
        <w:pStyle w:val="TextBody"/>
        <w:numPr>
          <w:ilvl w:val="0"/>
          <w:numId w:val="29"/>
        </w:numPr>
      </w:pPr>
      <w:r>
        <w:t>For values shown as “value[n]”, the individual values are part of a string of single characters for each profile.</w:t>
      </w:r>
    </w:p>
    <w:p w:rsidR="00AF46EC" w:rsidRDefault="00AF46EC" w:rsidP="00AF46EC">
      <w:pPr>
        <w:pStyle w:val="TextBody"/>
      </w:pPr>
    </w:p>
    <w:p w:rsidR="00AF46EC" w:rsidRPr="00E910FF" w:rsidRDefault="00AF46EC" w:rsidP="00AF46EC">
      <w:pPr>
        <w:pStyle w:val="TextBody"/>
        <w:rPr>
          <w:i/>
        </w:rPr>
      </w:pPr>
      <w:r w:rsidRPr="00E910FF">
        <w:rPr>
          <w:i/>
        </w:rPr>
        <w:t>Examples: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FILE-NAME: </w:t>
      </w:r>
      <w:r>
        <w:rPr>
          <w:rFonts w:ascii="Courier New" w:hAnsi="Courier New" w:cs="Courier New"/>
          <w:sz w:val="22"/>
          <w:szCs w:val="22"/>
        </w:rPr>
        <w:t>…</w:t>
      </w:r>
      <w:r w:rsidRPr="001B7ADC">
        <w:rPr>
          <w:rFonts w:ascii="Courier New" w:hAnsi="Courier New" w:cs="Courier New"/>
          <w:sz w:val="22"/>
          <w:szCs w:val="22"/>
        </w:rPr>
        <w:t>/csiro/submit/R5903957_082.nc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STATUS: FILE-ACCEPTED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META-DATA: start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DAC: </w:t>
      </w:r>
      <w:proofErr w:type="spellStart"/>
      <w:r w:rsidRPr="001B7ADC">
        <w:rPr>
          <w:rFonts w:ascii="Courier New" w:hAnsi="Courier New" w:cs="Courier New"/>
          <w:sz w:val="22"/>
          <w:szCs w:val="22"/>
        </w:rPr>
        <w:t>csiro</w:t>
      </w:r>
      <w:proofErr w:type="spell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TYPE: Argo profile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FORMAT_VERSION: 3.1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DATE_UPDATE: 20141103163602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N_PROF: 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N_LEVELS: 992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DATA_CENTRE: CS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,CS</w:t>
      </w:r>
      <w:proofErr w:type="gram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PLATFORM_NUMBER: 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5903957 ,5903957</w:t>
      </w:r>
      <w:proofErr w:type="gram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WMO_INST_TYPE: 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846 ,846</w:t>
      </w:r>
      <w:proofErr w:type="gram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CYCLE_NUMBER: 082,082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DATA_MODE: AA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DIRECTION: AA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JULD-DTG: 20141103114724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,20141103114724</w:t>
      </w:r>
      <w:proofErr w:type="gram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LATITUDE: -29.2680,-29.2680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LONGITUDE: 102.1680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,102.1680</w:t>
      </w:r>
      <w:proofErr w:type="gram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lastRenderedPageBreak/>
        <w:t>PROFILE_TEMP_QC: AA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PROFILE_PSAL_QC: AA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PROFILE_DOXY_QC: null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META-DATA: end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FORMAT-ERRORS: start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FORMAT-ERRORS: end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FORMAT-WARNINGS: start</w:t>
      </w:r>
    </w:p>
    <w:p w:rsidR="00AF46E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FORMAT-WARNINGS: end</w:t>
      </w:r>
    </w:p>
    <w:p w:rsidR="00AF46EC" w:rsidRDefault="00AF46EC" w:rsidP="00AF46EC">
      <w:pPr>
        <w:pStyle w:val="TextBody"/>
        <w:ind w:left="709"/>
        <w:rPr>
          <w:sz w:val="22"/>
          <w:szCs w:val="22"/>
        </w:rPr>
      </w:pPr>
    </w:p>
    <w:p w:rsidR="001B7ADC" w:rsidRDefault="001B7ADC" w:rsidP="00AF46EC">
      <w:pPr>
        <w:pStyle w:val="TextBody"/>
        <w:ind w:left="709"/>
        <w:rPr>
          <w:sz w:val="22"/>
          <w:szCs w:val="22"/>
        </w:rPr>
      </w:pP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FILE-NAME: </w:t>
      </w:r>
      <w:r>
        <w:rPr>
          <w:rFonts w:ascii="Courier New" w:hAnsi="Courier New" w:cs="Courier New"/>
          <w:sz w:val="22"/>
          <w:szCs w:val="22"/>
        </w:rPr>
        <w:t>…</w:t>
      </w:r>
      <w:r w:rsidRPr="001B7ADC">
        <w:rPr>
          <w:rFonts w:ascii="Courier New" w:hAnsi="Courier New" w:cs="Courier New"/>
          <w:sz w:val="22"/>
          <w:szCs w:val="22"/>
        </w:rPr>
        <w:t>/csiro/submit/D5903650_002.nc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STATUS: FILE-REJECTED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META-DATA: start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 xml:space="preserve">DAC: </w:t>
      </w:r>
      <w:proofErr w:type="spellStart"/>
      <w:r w:rsidRPr="001B7ADC">
        <w:rPr>
          <w:rFonts w:ascii="Courier New" w:hAnsi="Courier New" w:cs="Courier New"/>
          <w:sz w:val="22"/>
          <w:szCs w:val="22"/>
        </w:rPr>
        <w:t>csiro</w:t>
      </w:r>
      <w:proofErr w:type="spellEnd"/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TYPE: Argo profile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FORMAT_VERSION: 3.1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DATE_UPDATE: 20141103155516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N_PROF: 1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N_LEVELS: 992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DATA_CENTRE: CS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PLATFORM_NUMBER: 5903650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WMO_INST_TYPE: 846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CYCLE_NUMBER: 002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DATA_MODE: 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DIRECTION: 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JULD-DTG: 20110209220030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LATITUDE: -16.0960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LONGITUDE: 154.9260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PROFILE_TEMP_QC: 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PROFILE_PSAL_QC: A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PROFILE_DOXY_QC: null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META-DATA: end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FORMAT-ERRORS: start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D-mode: CALIBRATION_</w:t>
      </w:r>
      <w:proofErr w:type="gramStart"/>
      <w:r w:rsidRPr="001B7ADC">
        <w:rPr>
          <w:rFonts w:ascii="Courier New" w:hAnsi="Courier New" w:cs="Courier New"/>
          <w:sz w:val="22"/>
          <w:szCs w:val="22"/>
        </w:rPr>
        <w:t>DATE[</w:t>
      </w:r>
      <w:proofErr w:type="gramEnd"/>
      <w:r w:rsidRPr="001B7ADC">
        <w:rPr>
          <w:rFonts w:ascii="Courier New" w:hAnsi="Courier New" w:cs="Courier New"/>
          <w:sz w:val="22"/>
          <w:szCs w:val="22"/>
        </w:rPr>
        <w:t>1,1,2]: Not set for 'TEMP'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FORMAT-ERRORS: end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FORMAT-WARNINGS: start</w:t>
      </w:r>
    </w:p>
    <w:p w:rsidR="001B7ADC" w:rsidRPr="001B7ADC" w:rsidRDefault="001B7ADC" w:rsidP="001B7ADC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1B7ADC">
        <w:rPr>
          <w:rFonts w:ascii="Courier New" w:hAnsi="Courier New" w:cs="Courier New"/>
          <w:sz w:val="22"/>
          <w:szCs w:val="22"/>
        </w:rPr>
        <w:t>FORMAT-WARNINGS: end</w:t>
      </w:r>
    </w:p>
    <w:p w:rsidR="00AF46EC" w:rsidRDefault="00AF46EC" w:rsidP="00AF46EC">
      <w:pPr>
        <w:pStyle w:val="TextBody"/>
      </w:pPr>
    </w:p>
    <w:p w:rsidR="00AF46EC" w:rsidRDefault="00AF46EC" w:rsidP="00AF46EC">
      <w:pPr>
        <w:pStyle w:val="Heading3"/>
      </w:pPr>
      <w:bookmarkStart w:id="57" w:name="_Toc415147750"/>
      <w:r>
        <w:t xml:space="preserve">Technical Results File – </w:t>
      </w:r>
      <w:r w:rsidR="00D9691B">
        <w:t>Text</w:t>
      </w:r>
      <w:r>
        <w:t xml:space="preserve"> Option</w:t>
      </w:r>
      <w:bookmarkEnd w:id="57"/>
    </w:p>
    <w:p w:rsidR="00AF46EC" w:rsidRDefault="00AF46EC" w:rsidP="00AF46EC">
      <w:pPr>
        <w:pStyle w:val="TextBody"/>
      </w:pPr>
      <w:r>
        <w:t>No additional file-type-specific meta-data are in the technical file.</w:t>
      </w:r>
    </w:p>
    <w:p w:rsidR="00AF46EC" w:rsidRPr="00EB2927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71561C">
        <w:rPr>
          <w:rFonts w:ascii="Courier New" w:hAnsi="Courier New" w:cs="Courier New"/>
        </w:rPr>
        <w:t xml:space="preserve">    </w:t>
      </w:r>
      <w:r w:rsidRPr="00EB2927">
        <w:rPr>
          <w:rFonts w:ascii="Courier New" w:hAnsi="Courier New" w:cs="Courier New"/>
        </w:rPr>
        <w:t>DATA_CENTRE</w:t>
      </w:r>
      <w:r w:rsidR="001B7AD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data-</w:t>
      </w:r>
      <w:proofErr w:type="spellStart"/>
      <w:r>
        <w:rPr>
          <w:rFonts w:ascii="Courier New" w:hAnsi="Courier New" w:cs="Courier New"/>
          <w:i/>
        </w:rPr>
        <w:t>centre</w:t>
      </w:r>
      <w:proofErr w:type="spellEnd"/>
      <w:r>
        <w:rPr>
          <w:rFonts w:ascii="Courier New" w:hAnsi="Courier New" w:cs="Courier New"/>
          <w:i/>
        </w:rPr>
        <w:t>-code</w:t>
      </w:r>
    </w:p>
    <w:p w:rsidR="00AF46EC" w:rsidRPr="00EB2927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lastRenderedPageBreak/>
        <w:t xml:space="preserve">    PLATFORM_NUMBER</w:t>
      </w:r>
      <w:r w:rsidR="001B7AD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platform-number</w:t>
      </w:r>
    </w:p>
    <w:p w:rsidR="00AF46EC" w:rsidRDefault="00AF46EC" w:rsidP="00AF46EC">
      <w:pPr>
        <w:pStyle w:val="TextBody"/>
        <w:spacing w:after="0"/>
        <w:rPr>
          <w:rFonts w:ascii="Courier New" w:hAnsi="Courier New" w:cs="Courier New"/>
        </w:rPr>
      </w:pPr>
    </w:p>
    <w:p w:rsidR="00AF46EC" w:rsidRPr="00EB2927" w:rsidRDefault="00AF46EC" w:rsidP="00AF46EC">
      <w:pPr>
        <w:pStyle w:val="TextBody"/>
        <w:spacing w:after="0"/>
        <w:rPr>
          <w:rFonts w:cs="Arial"/>
          <w:i/>
        </w:rPr>
      </w:pPr>
      <w:r w:rsidRPr="00EB2927">
        <w:rPr>
          <w:rFonts w:cs="Arial"/>
          <w:i/>
        </w:rPr>
        <w:t>Example: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 xml:space="preserve">FILE-NAME: </w:t>
      </w:r>
      <w:r>
        <w:rPr>
          <w:rFonts w:ascii="Courier New" w:hAnsi="Courier New" w:cs="Courier New"/>
        </w:rPr>
        <w:t>…</w:t>
      </w:r>
      <w:r w:rsidRPr="001B7ADC">
        <w:rPr>
          <w:rFonts w:ascii="Courier New" w:hAnsi="Courier New" w:cs="Courier New"/>
        </w:rPr>
        <w:t>/csiro/submit/1901152_tech.nc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STATUS: FILE-ACCEPTED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META-DATA: start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 xml:space="preserve">DAC: </w:t>
      </w:r>
      <w:proofErr w:type="spellStart"/>
      <w:r w:rsidRPr="001B7ADC">
        <w:rPr>
          <w:rFonts w:ascii="Courier New" w:hAnsi="Courier New" w:cs="Courier New"/>
        </w:rPr>
        <w:t>csiro</w:t>
      </w:r>
      <w:proofErr w:type="spellEnd"/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TYPE: Argo technical data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FORMAT_VERSION: 3.1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DATE_UPDATE: 20141103103550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DATA_CENTRE: CS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PLATFORM_NUMBER: 1901152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META-DATA: end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FORMAT-ERRORS: start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FORMAT-ERRORS: end</w:t>
      </w:r>
    </w:p>
    <w:p w:rsidR="001B7ADC" w:rsidRPr="001B7ADC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FORMAT-WARNINGS: start</w:t>
      </w:r>
    </w:p>
    <w:p w:rsidR="001B7ADC" w:rsidRPr="00EB2927" w:rsidRDefault="001B7ADC" w:rsidP="001B7ADC">
      <w:pPr>
        <w:pStyle w:val="TextBody"/>
        <w:spacing w:after="0"/>
        <w:ind w:left="709"/>
        <w:rPr>
          <w:rFonts w:ascii="Courier New" w:hAnsi="Courier New" w:cs="Courier New"/>
        </w:rPr>
      </w:pPr>
      <w:r w:rsidRPr="001B7ADC">
        <w:rPr>
          <w:rFonts w:ascii="Courier New" w:hAnsi="Courier New" w:cs="Courier New"/>
        </w:rPr>
        <w:t>FORMAT-WARNINGS: end</w:t>
      </w:r>
    </w:p>
    <w:p w:rsidR="00AF46EC" w:rsidRPr="00EB2927" w:rsidRDefault="00AF46EC" w:rsidP="001B7ADC">
      <w:pPr>
        <w:pStyle w:val="TextBody"/>
        <w:spacing w:after="0"/>
        <w:rPr>
          <w:rFonts w:ascii="Courier New" w:hAnsi="Courier New" w:cs="Courier New"/>
        </w:rPr>
      </w:pPr>
    </w:p>
    <w:p w:rsidR="00AF46EC" w:rsidRPr="00B957B8" w:rsidRDefault="00AF46EC" w:rsidP="00AF46EC">
      <w:pPr>
        <w:pStyle w:val="TextBody"/>
      </w:pPr>
    </w:p>
    <w:p w:rsidR="00AF46EC" w:rsidRDefault="00AF46EC" w:rsidP="00AF46EC">
      <w:pPr>
        <w:pStyle w:val="Heading3"/>
      </w:pPr>
      <w:bookmarkStart w:id="58" w:name="_Toc415147751"/>
      <w:r>
        <w:t xml:space="preserve">Trajectory Results File – </w:t>
      </w:r>
      <w:r w:rsidR="00D9691B">
        <w:t>Text</w:t>
      </w:r>
      <w:r>
        <w:t xml:space="preserve"> Option</w:t>
      </w:r>
      <w:bookmarkEnd w:id="58"/>
    </w:p>
    <w:p w:rsidR="00AF46EC" w:rsidRDefault="00AF46EC" w:rsidP="00AF46EC">
      <w:pPr>
        <w:pStyle w:val="TextBody"/>
      </w:pPr>
      <w:r>
        <w:t>The file-type-specific meta-data in the technical file is:</w:t>
      </w:r>
    </w:p>
    <w:p w:rsidR="00AF46EC" w:rsidRPr="00EB2927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</w:t>
      </w:r>
      <w:r w:rsidR="00651353">
        <w:rPr>
          <w:rFonts w:ascii="Courier New" w:hAnsi="Courier New" w:cs="Courier New"/>
        </w:rPr>
        <w:t xml:space="preserve">DATA_CENTRE: </w:t>
      </w:r>
      <w:r>
        <w:rPr>
          <w:rFonts w:ascii="Courier New" w:hAnsi="Courier New" w:cs="Courier New"/>
        </w:rPr>
        <w:t>data-</w:t>
      </w:r>
      <w:proofErr w:type="spellStart"/>
      <w:r>
        <w:rPr>
          <w:rFonts w:ascii="Courier New" w:hAnsi="Courier New" w:cs="Courier New"/>
        </w:rPr>
        <w:t>centre</w:t>
      </w:r>
      <w:proofErr w:type="spellEnd"/>
      <w:r>
        <w:rPr>
          <w:rFonts w:ascii="Courier New" w:hAnsi="Courier New" w:cs="Courier New"/>
        </w:rPr>
        <w:t>-code</w:t>
      </w:r>
    </w:p>
    <w:p w:rsidR="00AF46E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EB2927">
        <w:rPr>
          <w:rFonts w:ascii="Courier New" w:hAnsi="Courier New" w:cs="Courier New"/>
        </w:rPr>
        <w:t xml:space="preserve">    PLATFORM_NUMBER</w:t>
      </w:r>
      <w:r w:rsidR="0065135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platform-number</w:t>
      </w:r>
    </w:p>
    <w:p w:rsidR="00AF46EC" w:rsidRPr="009C2FF8" w:rsidRDefault="00AF46EC" w:rsidP="00AF46EC">
      <w:pPr>
        <w:pStyle w:val="TextBody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WMO_INST_TYPE</w:t>
      </w:r>
      <w:r w:rsidR="00651353">
        <w:rPr>
          <w:rFonts w:ascii="Courier New" w:hAnsi="Courier New" w:cs="Courier New"/>
        </w:rPr>
        <w:t xml:space="preserve">: </w:t>
      </w:r>
      <w:proofErr w:type="spellStart"/>
      <w:r w:rsidRPr="009C2FF8">
        <w:rPr>
          <w:rFonts w:ascii="Courier New" w:hAnsi="Courier New" w:cs="Courier New"/>
          <w:i/>
        </w:rPr>
        <w:t>inst</w:t>
      </w:r>
      <w:proofErr w:type="spellEnd"/>
      <w:r w:rsidRPr="009C2FF8">
        <w:rPr>
          <w:rFonts w:ascii="Courier New" w:hAnsi="Courier New" w:cs="Courier New"/>
          <w:i/>
        </w:rPr>
        <w:t>-code</w:t>
      </w:r>
    </w:p>
    <w:p w:rsidR="00651353" w:rsidRDefault="00AF46EC" w:rsidP="00AF46EC">
      <w:pPr>
        <w:pStyle w:val="TextBody"/>
        <w:spacing w:after="0"/>
        <w:rPr>
          <w:rFonts w:ascii="Courier New" w:hAnsi="Courier New" w:cs="Courier New"/>
          <w:i/>
        </w:rPr>
      </w:pPr>
      <w:r w:rsidRPr="009C2FF8">
        <w:rPr>
          <w:rFonts w:ascii="Courier New" w:hAnsi="Courier New" w:cs="Courier New"/>
        </w:rPr>
        <w:t xml:space="preserve">    DATA_MODE</w:t>
      </w:r>
      <w:r w:rsidR="0065135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data-mode(s)</w:t>
      </w:r>
    </w:p>
    <w:p w:rsidR="00AF46EC" w:rsidRPr="009C2FF8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</w:t>
      </w:r>
      <w:r w:rsidR="00651353" w:rsidRPr="00651353">
        <w:rPr>
          <w:rFonts w:ascii="Courier New" w:hAnsi="Courier New" w:cs="Courier New"/>
          <w:sz w:val="22"/>
          <w:szCs w:val="22"/>
        </w:rPr>
        <w:t>MIN-LATITUDE:</w:t>
      </w:r>
      <w:r w:rsidR="0065135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min-</w:t>
      </w:r>
      <w:proofErr w:type="spellStart"/>
      <w:r>
        <w:rPr>
          <w:rFonts w:ascii="Courier New" w:hAnsi="Courier New" w:cs="Courier New"/>
          <w:i/>
        </w:rPr>
        <w:t>lat</w:t>
      </w:r>
      <w:proofErr w:type="spellEnd"/>
      <w:r w:rsidR="00651353">
        <w:rPr>
          <w:rFonts w:ascii="Courier New" w:hAnsi="Courier New" w:cs="Courier New"/>
        </w:rPr>
        <w:t>&lt;/</w:t>
      </w:r>
      <w:proofErr w:type="spellStart"/>
      <w:r w:rsidR="00651353">
        <w:rPr>
          <w:rFonts w:ascii="Courier New" w:hAnsi="Courier New" w:cs="Courier New"/>
        </w:rPr>
        <w:t>min_latitude</w:t>
      </w:r>
      <w:proofErr w:type="spellEnd"/>
    </w:p>
    <w:p w:rsidR="00AF46EC" w:rsidRPr="009C2FF8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</w:t>
      </w:r>
      <w:r w:rsidR="00651353">
        <w:rPr>
          <w:rFonts w:ascii="Courier New" w:hAnsi="Courier New" w:cs="Courier New"/>
          <w:sz w:val="22"/>
          <w:szCs w:val="22"/>
        </w:rPr>
        <w:t>MAX</w:t>
      </w:r>
      <w:r w:rsidR="00651353" w:rsidRPr="00651353">
        <w:rPr>
          <w:rFonts w:ascii="Courier New" w:hAnsi="Courier New" w:cs="Courier New"/>
          <w:sz w:val="22"/>
          <w:szCs w:val="22"/>
        </w:rPr>
        <w:t>-LATITUDE:</w:t>
      </w:r>
      <w:r w:rsidR="0065135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max-</w:t>
      </w:r>
      <w:proofErr w:type="spellStart"/>
      <w:r>
        <w:rPr>
          <w:rFonts w:ascii="Courier New" w:hAnsi="Courier New" w:cs="Courier New"/>
          <w:i/>
        </w:rPr>
        <w:t>lat</w:t>
      </w:r>
      <w:proofErr w:type="spellEnd"/>
      <w:r w:rsidR="00651353">
        <w:rPr>
          <w:rFonts w:ascii="Courier New" w:hAnsi="Courier New" w:cs="Courier New"/>
        </w:rPr>
        <w:t>&lt;/</w:t>
      </w:r>
      <w:proofErr w:type="spellStart"/>
      <w:r w:rsidR="00651353">
        <w:rPr>
          <w:rFonts w:ascii="Courier New" w:hAnsi="Courier New" w:cs="Courier New"/>
        </w:rPr>
        <w:t>max_latitude</w:t>
      </w:r>
      <w:proofErr w:type="spellEnd"/>
    </w:p>
    <w:p w:rsidR="00AF46EC" w:rsidRPr="009C2FF8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</w:t>
      </w:r>
      <w:r w:rsidR="00651353" w:rsidRPr="00651353">
        <w:rPr>
          <w:rFonts w:ascii="Courier New" w:hAnsi="Courier New" w:cs="Courier New"/>
          <w:sz w:val="22"/>
          <w:szCs w:val="22"/>
        </w:rPr>
        <w:t>MIN-L</w:t>
      </w:r>
      <w:r w:rsidR="00651353">
        <w:rPr>
          <w:rFonts w:ascii="Courier New" w:hAnsi="Courier New" w:cs="Courier New"/>
          <w:sz w:val="22"/>
          <w:szCs w:val="22"/>
        </w:rPr>
        <w:t>ONG</w:t>
      </w:r>
      <w:r w:rsidR="00651353" w:rsidRPr="00651353">
        <w:rPr>
          <w:rFonts w:ascii="Courier New" w:hAnsi="Courier New" w:cs="Courier New"/>
          <w:sz w:val="22"/>
          <w:szCs w:val="22"/>
        </w:rPr>
        <w:t>ITUDE:</w:t>
      </w:r>
      <w:r w:rsidR="0065135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min-</w:t>
      </w:r>
      <w:proofErr w:type="spellStart"/>
      <w:r>
        <w:rPr>
          <w:rFonts w:ascii="Courier New" w:hAnsi="Courier New" w:cs="Courier New"/>
          <w:i/>
        </w:rPr>
        <w:t>lon</w:t>
      </w:r>
      <w:proofErr w:type="spellEnd"/>
      <w:r w:rsidR="00651353">
        <w:rPr>
          <w:rFonts w:ascii="Courier New" w:hAnsi="Courier New" w:cs="Courier New"/>
        </w:rPr>
        <w:t>&lt;/</w:t>
      </w:r>
      <w:proofErr w:type="spellStart"/>
      <w:r w:rsidR="00651353">
        <w:rPr>
          <w:rFonts w:ascii="Courier New" w:hAnsi="Courier New" w:cs="Courier New"/>
        </w:rPr>
        <w:t>min_longitude</w:t>
      </w:r>
      <w:proofErr w:type="spellEnd"/>
    </w:p>
    <w:p w:rsidR="00AF46EC" w:rsidRDefault="00AF46EC" w:rsidP="00AF46EC">
      <w:pPr>
        <w:pStyle w:val="TextBody"/>
        <w:spacing w:after="0"/>
        <w:rPr>
          <w:rFonts w:ascii="Courier New" w:hAnsi="Courier New" w:cs="Courier New"/>
        </w:rPr>
      </w:pPr>
      <w:r w:rsidRPr="009C2FF8">
        <w:rPr>
          <w:rFonts w:ascii="Courier New" w:hAnsi="Courier New" w:cs="Courier New"/>
        </w:rPr>
        <w:t xml:space="preserve">    </w:t>
      </w:r>
      <w:r w:rsidR="00651353" w:rsidRPr="00651353">
        <w:rPr>
          <w:rFonts w:ascii="Courier New" w:hAnsi="Courier New" w:cs="Courier New"/>
          <w:sz w:val="22"/>
          <w:szCs w:val="22"/>
        </w:rPr>
        <w:t>M</w:t>
      </w:r>
      <w:r w:rsidR="00651353">
        <w:rPr>
          <w:rFonts w:ascii="Courier New" w:hAnsi="Courier New" w:cs="Courier New"/>
          <w:sz w:val="22"/>
          <w:szCs w:val="22"/>
        </w:rPr>
        <w:t>AX</w:t>
      </w:r>
      <w:r w:rsidR="00651353" w:rsidRPr="00651353">
        <w:rPr>
          <w:rFonts w:ascii="Courier New" w:hAnsi="Courier New" w:cs="Courier New"/>
          <w:sz w:val="22"/>
          <w:szCs w:val="22"/>
        </w:rPr>
        <w:t>-L</w:t>
      </w:r>
      <w:r w:rsidR="00651353">
        <w:rPr>
          <w:rFonts w:ascii="Courier New" w:hAnsi="Courier New" w:cs="Courier New"/>
          <w:sz w:val="22"/>
          <w:szCs w:val="22"/>
        </w:rPr>
        <w:t>ONG</w:t>
      </w:r>
      <w:r w:rsidR="00651353" w:rsidRPr="00651353">
        <w:rPr>
          <w:rFonts w:ascii="Courier New" w:hAnsi="Courier New" w:cs="Courier New"/>
          <w:sz w:val="22"/>
          <w:szCs w:val="22"/>
        </w:rPr>
        <w:t>ITUDE:</w:t>
      </w:r>
      <w:r w:rsidR="00651353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max-</w:t>
      </w:r>
      <w:proofErr w:type="spellStart"/>
      <w:r>
        <w:rPr>
          <w:rFonts w:ascii="Courier New" w:hAnsi="Courier New" w:cs="Courier New"/>
          <w:i/>
        </w:rPr>
        <w:t>lon</w:t>
      </w:r>
      <w:proofErr w:type="spellEnd"/>
      <w:r w:rsidR="00651353">
        <w:rPr>
          <w:rFonts w:ascii="Courier New" w:hAnsi="Courier New" w:cs="Courier New"/>
        </w:rPr>
        <w:t>&lt;/</w:t>
      </w:r>
      <w:proofErr w:type="spellStart"/>
      <w:r w:rsidR="00651353">
        <w:rPr>
          <w:rFonts w:ascii="Courier New" w:hAnsi="Courier New" w:cs="Courier New"/>
        </w:rPr>
        <w:t>max_longitude</w:t>
      </w:r>
      <w:proofErr w:type="spellEnd"/>
    </w:p>
    <w:p w:rsidR="00AF46EC" w:rsidRPr="009C2FF8" w:rsidRDefault="00AF46EC" w:rsidP="00AF46EC">
      <w:pPr>
        <w:pStyle w:val="TextBody"/>
        <w:spacing w:after="0"/>
        <w:rPr>
          <w:rFonts w:ascii="Courier New" w:hAnsi="Courier New" w:cs="Courier New"/>
        </w:rPr>
      </w:pPr>
    </w:p>
    <w:p w:rsidR="00AF46EC" w:rsidRDefault="00AF46EC" w:rsidP="00AF46EC">
      <w:pPr>
        <w:pStyle w:val="TextBody"/>
        <w:spacing w:after="0"/>
        <w:rPr>
          <w:rFonts w:ascii="Courier New" w:hAnsi="Courier New" w:cs="Courier New"/>
        </w:rPr>
      </w:pPr>
    </w:p>
    <w:p w:rsidR="00AF46EC" w:rsidRPr="009C2FF8" w:rsidRDefault="00AF46EC" w:rsidP="00AF46EC">
      <w:pPr>
        <w:pStyle w:val="TextBody"/>
        <w:spacing w:after="0"/>
        <w:rPr>
          <w:rFonts w:cs="Arial"/>
          <w:i/>
        </w:rPr>
      </w:pPr>
      <w:r w:rsidRPr="009C2FF8">
        <w:rPr>
          <w:rFonts w:cs="Arial"/>
          <w:i/>
        </w:rPr>
        <w:t>Example: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 xml:space="preserve">FILE-NAME: </w:t>
      </w:r>
      <w:r>
        <w:rPr>
          <w:rFonts w:ascii="Courier New" w:hAnsi="Courier New" w:cs="Courier New"/>
          <w:sz w:val="22"/>
          <w:szCs w:val="22"/>
        </w:rPr>
        <w:t>…</w:t>
      </w:r>
      <w:r w:rsidRPr="00651353">
        <w:rPr>
          <w:rFonts w:ascii="Courier New" w:hAnsi="Courier New" w:cs="Courier New"/>
          <w:sz w:val="22"/>
          <w:szCs w:val="22"/>
        </w:rPr>
        <w:t>/csiro/submit/1901161_traj.nc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STATUS: FILE-REJECTED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META-DATA: start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 xml:space="preserve">DAC: </w:t>
      </w:r>
      <w:proofErr w:type="spellStart"/>
      <w:r w:rsidRPr="00651353">
        <w:rPr>
          <w:rFonts w:ascii="Courier New" w:hAnsi="Courier New" w:cs="Courier New"/>
          <w:sz w:val="22"/>
          <w:szCs w:val="22"/>
        </w:rPr>
        <w:t>csiro</w:t>
      </w:r>
      <w:proofErr w:type="spellEnd"/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TYPE: Argo trajectory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FORMAT_VERSION: 2.2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DATE_UPDATE: 20130830014055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DATA_CENTRE: CS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lastRenderedPageBreak/>
        <w:t>PLATFORM_NUMBER: 1901161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WMO_INST_TYPE: 846</w:t>
      </w:r>
    </w:p>
    <w:p w:rsid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DATA_MODE: RRRRRRRRRRRR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MIN-LATITUDE:-14.8720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MAX-LATITUDE:-11.1530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MIN-LONGITUDE</w:t>
      </w:r>
      <w:proofErr w:type="gramStart"/>
      <w:r w:rsidRPr="00651353">
        <w:rPr>
          <w:rFonts w:ascii="Courier New" w:hAnsi="Courier New" w:cs="Courier New"/>
          <w:sz w:val="22"/>
          <w:szCs w:val="22"/>
        </w:rPr>
        <w:t>:50.6800</w:t>
      </w:r>
      <w:proofErr w:type="gramEnd"/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MAX-LONGITUDE</w:t>
      </w:r>
      <w:proofErr w:type="gramStart"/>
      <w:r w:rsidRPr="00651353">
        <w:rPr>
          <w:rFonts w:ascii="Courier New" w:hAnsi="Courier New" w:cs="Courier New"/>
          <w:sz w:val="22"/>
          <w:szCs w:val="22"/>
        </w:rPr>
        <w:t>:57.6920</w:t>
      </w:r>
      <w:proofErr w:type="gramEnd"/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META-DATA: end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FORMAT-ERRORS: start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PRES_ADJUSTED: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PRES_ADJUSTED_QC: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PRES_ADJUSTED_ERROR: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TEMP_ADJUSTED: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TEMP_ADJUSTED_QC: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proofErr w:type="gramStart"/>
      <w:r w:rsidRPr="00651353">
        <w:rPr>
          <w:rFonts w:ascii="Courier New" w:hAnsi="Courier New" w:cs="Courier New"/>
          <w:sz w:val="22"/>
          <w:szCs w:val="22"/>
        </w:rPr>
        <w:t>variable</w:t>
      </w:r>
      <w:proofErr w:type="gramEnd"/>
      <w:r w:rsidRPr="00651353">
        <w:rPr>
          <w:rFonts w:ascii="Courier New" w:hAnsi="Courier New" w:cs="Courier New"/>
          <w:sz w:val="22"/>
          <w:szCs w:val="22"/>
        </w:rPr>
        <w:t>: TEMP_ADJUSTED_ERROR: not defined in data file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Parameter PSAL: Variables are missing for this parameter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 xml:space="preserve">        Required variables: 'PSAL', 'PSAL_QC', 'PSAL_ADJUSTED', 'PSAL_ADJUSTED_QC', 'PSAL_ADJUSTED_ERROR'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 xml:space="preserve">        Reported variables: 'PSAL', 'PSAL_QC'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 xml:space="preserve">        Missing variables:  'PSAL_ADJUSTED', 'PSAL_ADJUSTED_QC', 'PSAL_ADJUSTED_ERROR'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FORMAT-ERRORS: end</w:t>
      </w:r>
    </w:p>
    <w:p w:rsidR="00651353" w:rsidRP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FORMAT-WARNINGS: start</w:t>
      </w:r>
    </w:p>
    <w:p w:rsidR="00651353" w:rsidRDefault="00651353" w:rsidP="00651353">
      <w:pPr>
        <w:pStyle w:val="TextBody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651353">
        <w:rPr>
          <w:rFonts w:ascii="Courier New" w:hAnsi="Courier New" w:cs="Courier New"/>
          <w:sz w:val="22"/>
          <w:szCs w:val="22"/>
        </w:rPr>
        <w:t>FORMAT-WARNINGS: end</w:t>
      </w:r>
    </w:p>
    <w:p w:rsidR="00AF46EC" w:rsidRPr="000716F1" w:rsidRDefault="00AF46EC" w:rsidP="000716F1">
      <w:pPr>
        <w:pStyle w:val="TextBody"/>
      </w:pPr>
    </w:p>
    <w:p w:rsidR="00A317A6" w:rsidRDefault="00BB4290" w:rsidP="006F73F5">
      <w:pPr>
        <w:pStyle w:val="Heading1"/>
      </w:pPr>
      <w:bookmarkStart w:id="59" w:name="_Ref401655591"/>
      <w:bookmarkStart w:id="60" w:name="_Toc415147752"/>
      <w:r>
        <w:t>Specification Files</w:t>
      </w:r>
      <w:bookmarkEnd w:id="59"/>
      <w:bookmarkEnd w:id="60"/>
    </w:p>
    <w:p w:rsidR="00A317A6" w:rsidRDefault="00D76658">
      <w:r>
        <w:t xml:space="preserve">The specification files used by the </w:t>
      </w:r>
      <w:proofErr w:type="spellStart"/>
      <w:r w:rsidR="00412ED2">
        <w:t>FileChecker</w:t>
      </w:r>
      <w:proofErr w:type="spellEnd"/>
      <w:r>
        <w:t xml:space="preserve"> are described in the following sections.  The source of the data is documented and the manipulations necessary to prepare the data for use in the </w:t>
      </w:r>
      <w:proofErr w:type="spellStart"/>
      <w:r w:rsidR="00412ED2">
        <w:t>FileChecker</w:t>
      </w:r>
      <w:proofErr w:type="spellEnd"/>
      <w:r>
        <w:t xml:space="preserve"> are described.</w:t>
      </w:r>
    </w:p>
    <w:p w:rsidR="00BB578E" w:rsidRDefault="00BB578E">
      <w:r>
        <w:t>All of the specification files contain “version information” in the form of the Subversion (</w:t>
      </w:r>
      <w:proofErr w:type="spellStart"/>
      <w:r>
        <w:t>svn</w:t>
      </w:r>
      <w:proofErr w:type="spellEnd"/>
      <w:r>
        <w:t xml:space="preserve">) revision number and the date the file was last modified. These are relative to the US GDAC </w:t>
      </w:r>
      <w:proofErr w:type="spellStart"/>
      <w:r>
        <w:t>svn</w:t>
      </w:r>
      <w:proofErr w:type="spellEnd"/>
      <w:r>
        <w:t xml:space="preserve"> repository; I suppose these could someday be hosted on a public code repository like </w:t>
      </w:r>
      <w:proofErr w:type="spellStart"/>
      <w:r>
        <w:t>Github</w:t>
      </w:r>
      <w:proofErr w:type="spellEnd"/>
      <w:r>
        <w:t>, etc.</w:t>
      </w:r>
    </w:p>
    <w:p w:rsidR="00D76658" w:rsidRDefault="00282708" w:rsidP="00AF35A1">
      <w:pPr>
        <w:pStyle w:val="Heading2"/>
      </w:pPr>
      <w:r>
        <w:t>Format specification</w:t>
      </w:r>
    </w:p>
    <w:p w:rsidR="00B3667C" w:rsidRDefault="00B3667C" w:rsidP="00AF35A1">
      <w:pPr>
        <w:pStyle w:val="TextBody"/>
      </w:pPr>
      <w:r>
        <w:lastRenderedPageBreak/>
        <w:t xml:space="preserve">The allowed format of an Argo </w:t>
      </w:r>
      <w:proofErr w:type="spellStart"/>
      <w:r>
        <w:t>netCDF</w:t>
      </w:r>
      <w:proofErr w:type="spellEnd"/>
      <w:r>
        <w:t xml:space="preserve"> file is defined using (</w:t>
      </w:r>
      <w:proofErr w:type="spellStart"/>
      <w:r>
        <w:t>netCDF</w:t>
      </w:r>
      <w:proofErr w:type="spellEnd"/>
      <w:r>
        <w:t>) CDL file</w:t>
      </w:r>
      <w:r w:rsidR="002F45E2">
        <w:t>, an optional OPT file, and an optional attribute regular expression file.  The nominal file name standard for these files is:</w:t>
      </w:r>
    </w:p>
    <w:p w:rsidR="002F45E2" w:rsidRDefault="002F45E2" w:rsidP="002F45E2">
      <w:pPr>
        <w:pStyle w:val="TextBody"/>
      </w:pPr>
      <w:r>
        <w:tab/>
      </w:r>
      <w:proofErr w:type="spellStart"/>
      <w:proofErr w:type="gramStart"/>
      <w:r>
        <w:t>argo</w:t>
      </w:r>
      <w:proofErr w:type="spellEnd"/>
      <w:r>
        <w:t>-</w:t>
      </w:r>
      <w:r>
        <w:rPr>
          <w:i/>
        </w:rPr>
        <w:t>&lt;</w:t>
      </w:r>
      <w:proofErr w:type="gramEnd"/>
      <w:r>
        <w:rPr>
          <w:i/>
        </w:rPr>
        <w:t>file-type&gt;</w:t>
      </w:r>
      <w:r>
        <w:t>-spec-v</w:t>
      </w:r>
      <w:r>
        <w:rPr>
          <w:i/>
        </w:rPr>
        <w:t>&lt;version&gt;</w:t>
      </w:r>
      <w:r>
        <w:t>.cdl</w:t>
      </w:r>
    </w:p>
    <w:p w:rsidR="002F45E2" w:rsidRDefault="002F45E2" w:rsidP="002F45E2">
      <w:pPr>
        <w:pStyle w:val="TextBody"/>
      </w:pPr>
      <w:r>
        <w:tab/>
      </w:r>
      <w:proofErr w:type="spellStart"/>
      <w:proofErr w:type="gramStart"/>
      <w:r>
        <w:t>argo</w:t>
      </w:r>
      <w:proofErr w:type="spellEnd"/>
      <w:r>
        <w:t>-</w:t>
      </w:r>
      <w:r>
        <w:rPr>
          <w:i/>
        </w:rPr>
        <w:t>&lt;</w:t>
      </w:r>
      <w:proofErr w:type="gramEnd"/>
      <w:r>
        <w:rPr>
          <w:i/>
        </w:rPr>
        <w:t>file-type&gt;</w:t>
      </w:r>
      <w:r>
        <w:t>-spec-v</w:t>
      </w:r>
      <w:r>
        <w:rPr>
          <w:i/>
        </w:rPr>
        <w:t>&lt;version&gt;</w:t>
      </w:r>
      <w:r>
        <w:t>.opt</w:t>
      </w:r>
    </w:p>
    <w:p w:rsidR="002F45E2" w:rsidRDefault="002F45E2" w:rsidP="00AF35A1">
      <w:pPr>
        <w:pStyle w:val="TextBody"/>
      </w:pPr>
      <w:r>
        <w:tab/>
      </w:r>
      <w:proofErr w:type="spellStart"/>
      <w:proofErr w:type="gramStart"/>
      <w:r>
        <w:t>argo</w:t>
      </w:r>
      <w:proofErr w:type="spellEnd"/>
      <w:r>
        <w:t>-</w:t>
      </w:r>
      <w:r>
        <w:rPr>
          <w:i/>
        </w:rPr>
        <w:t>&lt;</w:t>
      </w:r>
      <w:proofErr w:type="gramEnd"/>
      <w:r>
        <w:rPr>
          <w:i/>
        </w:rPr>
        <w:t>file-type&gt;</w:t>
      </w:r>
      <w:r>
        <w:t>-spec-v</w:t>
      </w:r>
      <w:r>
        <w:rPr>
          <w:i/>
        </w:rPr>
        <w:t>&lt;version&gt;</w:t>
      </w:r>
      <w:r>
        <w:t>.</w:t>
      </w:r>
      <w:proofErr w:type="spellStart"/>
      <w:r>
        <w:t>attr_regexp</w:t>
      </w:r>
      <w:proofErr w:type="spellEnd"/>
    </w:p>
    <w:p w:rsidR="002F45E2" w:rsidRDefault="002F45E2" w:rsidP="00AF35A1">
      <w:pPr>
        <w:pStyle w:val="TextBody"/>
      </w:pPr>
      <w:proofErr w:type="gramStart"/>
      <w:r>
        <w:t>where</w:t>
      </w:r>
      <w:proofErr w:type="gramEnd"/>
    </w:p>
    <w:p w:rsidR="002F45E2" w:rsidRDefault="002F45E2" w:rsidP="00AF35A1">
      <w:pPr>
        <w:pStyle w:val="TextBody"/>
        <w:numPr>
          <w:ilvl w:val="0"/>
          <w:numId w:val="41"/>
        </w:numPr>
      </w:pPr>
      <w:r>
        <w:rPr>
          <w:i/>
        </w:rPr>
        <w:t>&lt;file-type&gt;</w:t>
      </w:r>
      <w:r>
        <w:t xml:space="preserve"> is the type of Argo file: metadata, profile, technical, trajectory, </w:t>
      </w:r>
      <w:proofErr w:type="spellStart"/>
      <w:r>
        <w:t>b_profile</w:t>
      </w:r>
      <w:proofErr w:type="spellEnd"/>
      <w:r>
        <w:t xml:space="preserve">, or </w:t>
      </w:r>
      <w:proofErr w:type="spellStart"/>
      <w:r>
        <w:t>b_trajectory</w:t>
      </w:r>
      <w:proofErr w:type="spellEnd"/>
    </w:p>
    <w:p w:rsidR="002F45E2" w:rsidRDefault="002F45E2" w:rsidP="00AF35A1">
      <w:pPr>
        <w:pStyle w:val="TextBody"/>
        <w:numPr>
          <w:ilvl w:val="0"/>
          <w:numId w:val="41"/>
        </w:numPr>
      </w:pPr>
      <w:r>
        <w:rPr>
          <w:i/>
        </w:rPr>
        <w:t>&lt;</w:t>
      </w:r>
      <w:proofErr w:type="gramStart"/>
      <w:r>
        <w:rPr>
          <w:i/>
        </w:rPr>
        <w:t>version</w:t>
      </w:r>
      <w:proofErr w:type="gramEnd"/>
      <w:r>
        <w:rPr>
          <w:i/>
        </w:rPr>
        <w:t>&gt;</w:t>
      </w:r>
      <w:r>
        <w:t xml:space="preserve"> is the format version number. For instance, “2.3”, “3.1”, …</w:t>
      </w:r>
    </w:p>
    <w:p w:rsidR="002F45E2" w:rsidRPr="002F45E2" w:rsidRDefault="002F45E2" w:rsidP="00AF35A1">
      <w:pPr>
        <w:pStyle w:val="TextBody"/>
      </w:pPr>
    </w:p>
    <w:p w:rsidR="00282708" w:rsidRDefault="002F45E2" w:rsidP="00AF35A1">
      <w:pPr>
        <w:pStyle w:val="Heading3"/>
      </w:pPr>
      <w:r>
        <w:t>CDL File</w:t>
      </w:r>
    </w:p>
    <w:p w:rsidR="002F45E2" w:rsidRDefault="002F45E2">
      <w:pPr>
        <w:pStyle w:val="TextBody"/>
      </w:pPr>
      <w:r>
        <w:t xml:space="preserve">The “CDL spec file” defines the basic format of the Argo </w:t>
      </w:r>
      <w:proofErr w:type="spellStart"/>
      <w:r>
        <w:t>netCDF</w:t>
      </w:r>
      <w:proofErr w:type="spellEnd"/>
      <w:r>
        <w:t xml:space="preserve"> file.  The</w:t>
      </w:r>
      <w:r w:rsidR="00273662">
        <w:t xml:space="preserve"> “CDL spec file” is</w:t>
      </w:r>
      <w:r>
        <w:t xml:space="preserve"> in the </w:t>
      </w:r>
      <w:proofErr w:type="spellStart"/>
      <w:r>
        <w:t>Unidata</w:t>
      </w:r>
      <w:proofErr w:type="spellEnd"/>
      <w:r>
        <w:t xml:space="preserve"> </w:t>
      </w:r>
      <w:proofErr w:type="spellStart"/>
      <w:r>
        <w:t>netCDF</w:t>
      </w:r>
      <w:proofErr w:type="spellEnd"/>
      <w:r>
        <w:t xml:space="preserve"> CDL file format; </w:t>
      </w:r>
      <w:r w:rsidR="00B3667C">
        <w:t xml:space="preserve">the same format that the </w:t>
      </w:r>
      <w:proofErr w:type="spellStart"/>
      <w:r w:rsidR="00B3667C">
        <w:t>netCDF</w:t>
      </w:r>
      <w:proofErr w:type="spellEnd"/>
      <w:r w:rsidR="00B3667C">
        <w:t xml:space="preserve"> “</w:t>
      </w:r>
      <w:proofErr w:type="spellStart"/>
      <w:r w:rsidR="00B3667C">
        <w:t>ncdump</w:t>
      </w:r>
      <w:proofErr w:type="spellEnd"/>
      <w:r w:rsidR="00B3667C">
        <w:t xml:space="preserve">” utility would generate from a valid Argo </w:t>
      </w:r>
      <w:proofErr w:type="spellStart"/>
      <w:r w:rsidR="00B3667C">
        <w:t>netCDF</w:t>
      </w:r>
      <w:proofErr w:type="spellEnd"/>
      <w:r w:rsidR="00B3667C">
        <w:t xml:space="preserve"> file.  </w:t>
      </w:r>
    </w:p>
    <w:p w:rsidR="00887FDB" w:rsidRDefault="002F45E2">
      <w:pPr>
        <w:pStyle w:val="TextBody"/>
      </w:pPr>
      <w:r>
        <w:t xml:space="preserve">The “CDL spec file” specifies </w:t>
      </w:r>
      <w:r w:rsidR="00887FDB">
        <w:t xml:space="preserve">EXACTLY what </w:t>
      </w:r>
      <w:r>
        <w:t xml:space="preserve">global </w:t>
      </w:r>
      <w:proofErr w:type="spellStart"/>
      <w:r>
        <w:t>attributes</w:t>
      </w:r>
      <w:proofErr w:type="gramStart"/>
      <w:r>
        <w:t>,dimensions</w:t>
      </w:r>
      <w:proofErr w:type="spellEnd"/>
      <w:proofErr w:type="gramEnd"/>
      <w:r>
        <w:t xml:space="preserve">, variables, and variable attributes are allowed in an Argo </w:t>
      </w:r>
      <w:proofErr w:type="spellStart"/>
      <w:r>
        <w:t>netCDF</w:t>
      </w:r>
      <w:proofErr w:type="spellEnd"/>
      <w:r>
        <w:t xml:space="preserve"> file</w:t>
      </w:r>
      <w:r w:rsidR="00887FDB">
        <w:t>, including data types, attributes settings, and dimension values</w:t>
      </w:r>
      <w:r>
        <w:t>.</w:t>
      </w:r>
      <w:r w:rsidR="00887FDB">
        <w:t xml:space="preserve">  </w:t>
      </w:r>
    </w:p>
    <w:p w:rsidR="00887FDB" w:rsidRDefault="00273662">
      <w:pPr>
        <w:pStyle w:val="TextBody"/>
      </w:pPr>
      <w:r>
        <w:t>E</w:t>
      </w:r>
      <w:r w:rsidR="00887FDB">
        <w:t>xceptions:</w:t>
      </w:r>
    </w:p>
    <w:p w:rsidR="00887FDB" w:rsidRDefault="00887FDB" w:rsidP="00AF35A1">
      <w:pPr>
        <w:pStyle w:val="TextBody"/>
        <w:numPr>
          <w:ilvl w:val="0"/>
          <w:numId w:val="42"/>
        </w:numPr>
      </w:pPr>
      <w:r>
        <w:t xml:space="preserve">Optional dimensions and variables: </w:t>
      </w:r>
      <w:r w:rsidR="00387FCA">
        <w:t xml:space="preserve">Every variable </w:t>
      </w:r>
      <w:r w:rsidR="00273662">
        <w:t xml:space="preserve">that is allowed </w:t>
      </w:r>
      <w:r w:rsidR="00387FCA">
        <w:t>must be included in the CDL spec file</w:t>
      </w:r>
      <w:r w:rsidR="00992CD4">
        <w:t>; physical parameter variables are handled separately, as discussed below</w:t>
      </w:r>
      <w:r w:rsidR="00387FCA">
        <w:t>.  Some variables are optional</w:t>
      </w:r>
      <w:r w:rsidR="00273662">
        <w:t>.  Variables are specified as optional</w:t>
      </w:r>
      <w:r w:rsidR="00387FCA">
        <w:t xml:space="preserve"> </w:t>
      </w:r>
      <w:r>
        <w:t>in the OPT file described in the next section.</w:t>
      </w:r>
    </w:p>
    <w:p w:rsidR="00887FDB" w:rsidRDefault="00273662" w:rsidP="00AF35A1">
      <w:pPr>
        <w:pStyle w:val="TextBody"/>
        <w:numPr>
          <w:ilvl w:val="0"/>
          <w:numId w:val="42"/>
        </w:numPr>
      </w:pPr>
      <w:r>
        <w:t>Variable d</w:t>
      </w:r>
      <w:r w:rsidR="00887FDB">
        <w:t xml:space="preserve">imensions: Some dimensions </w:t>
      </w:r>
      <w:r w:rsidR="00992CD4">
        <w:t>(</w:t>
      </w:r>
      <w:r w:rsidR="00887FDB">
        <w:t>obviously</w:t>
      </w:r>
      <w:r w:rsidR="00992CD4">
        <w:t>)</w:t>
      </w:r>
      <w:r w:rsidR="00887FDB">
        <w:t xml:space="preserve"> vary from file to file.  These are indicated in the CDL as “_unspecified_”.  For example:</w:t>
      </w:r>
    </w:p>
    <w:p w:rsidR="00887FDB" w:rsidRDefault="00887FDB" w:rsidP="00AF35A1">
      <w:pPr>
        <w:pStyle w:val="TextBody"/>
        <w:numPr>
          <w:ilvl w:val="1"/>
          <w:numId w:val="42"/>
        </w:numPr>
      </w:pPr>
      <w:r w:rsidRPr="00887FDB">
        <w:t>N_PROF = _unspecified_;</w:t>
      </w:r>
    </w:p>
    <w:p w:rsidR="00887FDB" w:rsidRDefault="00887FDB" w:rsidP="00AF35A1">
      <w:pPr>
        <w:pStyle w:val="TextBody"/>
        <w:numPr>
          <w:ilvl w:val="0"/>
          <w:numId w:val="42"/>
        </w:numPr>
      </w:pPr>
      <w:r>
        <w:t>Extra dimensions: Some physical parameters are allowed to have an “extra dime</w:t>
      </w:r>
      <w:r w:rsidR="00273662">
        <w:t>n</w:t>
      </w:r>
      <w:r>
        <w:t>sion”.  This is allowed for in the CDL spec file with a line similar to:</w:t>
      </w:r>
    </w:p>
    <w:p w:rsidR="00887FDB" w:rsidRDefault="00887FDB" w:rsidP="00AF35A1">
      <w:pPr>
        <w:pStyle w:val="TextBody"/>
        <w:numPr>
          <w:ilvl w:val="1"/>
          <w:numId w:val="42"/>
        </w:numPr>
        <w:rPr>
          <w:ins w:id="61" w:author="Ignaszewski, Mr. Mark, Code 7542" w:date="2016-10-20T16:16:00Z"/>
        </w:rPr>
      </w:pPr>
      <w:r w:rsidRPr="00887FDB">
        <w:t>N_VALUES\d+ = _extra_;</w:t>
      </w:r>
    </w:p>
    <w:p w:rsidR="004374E7" w:rsidRPr="00585497" w:rsidRDefault="004374E7" w:rsidP="00585497">
      <w:pPr>
        <w:pStyle w:val="TextBody"/>
        <w:numPr>
          <w:ilvl w:val="0"/>
          <w:numId w:val="42"/>
        </w:numPr>
        <w:rPr>
          <w:ins w:id="62" w:author="Ignaszewski, Mr. Mark, Code 7542" w:date="2016-10-20T16:17:00Z"/>
          <w:highlight w:val="green"/>
        </w:rPr>
      </w:pPr>
      <w:ins w:id="63" w:author="Ignaszewski, Mr. Mark, Code 7542" w:date="2016-10-20T16:16:00Z">
        <w:r w:rsidRPr="00585497">
          <w:rPr>
            <w:highlight w:val="green"/>
          </w:rPr>
          <w:t>Alternate dimensions:  Variables can be allowed to have “alternate dimensions</w:t>
        </w:r>
      </w:ins>
      <w:ins w:id="64" w:author="Ignaszewski, Mr. Mark, Code 7542" w:date="2016-10-20T16:17:00Z">
        <w:r w:rsidRPr="00585497">
          <w:rPr>
            <w:highlight w:val="green"/>
          </w:rPr>
          <w:t xml:space="preserve">”: that is, the dimension may be any of the specified </w:t>
        </w:r>
        <w:proofErr w:type="gramStart"/>
        <w:r w:rsidRPr="00585497">
          <w:rPr>
            <w:highlight w:val="green"/>
          </w:rPr>
          <w:t>list</w:t>
        </w:r>
        <w:proofErr w:type="gramEnd"/>
        <w:r w:rsidRPr="00585497">
          <w:rPr>
            <w:highlight w:val="green"/>
          </w:rPr>
          <w:t>.  These are indicated in the CDL as:</w:t>
        </w:r>
      </w:ins>
    </w:p>
    <w:p w:rsidR="004374E7" w:rsidRPr="00585497" w:rsidRDefault="004374E7" w:rsidP="004374E7">
      <w:pPr>
        <w:pStyle w:val="TextBody"/>
        <w:numPr>
          <w:ilvl w:val="1"/>
          <w:numId w:val="42"/>
        </w:numPr>
        <w:rPr>
          <w:ins w:id="65" w:author="Ignaszewski, Mr. Mark, Code 7542" w:date="2016-10-20T16:19:00Z"/>
          <w:highlight w:val="green"/>
        </w:rPr>
      </w:pPr>
      <w:proofErr w:type="gramStart"/>
      <w:ins w:id="66" w:author="Ignaszewski, Mr. Mark, Code 7542" w:date="2016-10-20T16:19:00Z">
        <w:r w:rsidRPr="00585497">
          <w:rPr>
            <w:highlight w:val="green"/>
          </w:rPr>
          <w:t>t</w:t>
        </w:r>
      </w:ins>
      <w:ins w:id="67" w:author="Ignaszewski, Mr. Mark, Code 7542" w:date="2016-10-20T16:18:00Z">
        <w:r w:rsidRPr="00585497">
          <w:rPr>
            <w:highlight w:val="green"/>
          </w:rPr>
          <w:t>ype</w:t>
        </w:r>
        <w:proofErr w:type="gramEnd"/>
        <w:r w:rsidRPr="00585497">
          <w:rPr>
            <w:highlight w:val="green"/>
          </w:rPr>
          <w:t xml:space="preserve"> variable (alt-dim1</w:t>
        </w:r>
        <w:r w:rsidRPr="00585497">
          <w:rPr>
            <w:b/>
            <w:highlight w:val="green"/>
          </w:rPr>
          <w:t>|</w:t>
        </w:r>
        <w:r w:rsidRPr="00585497">
          <w:rPr>
            <w:highlight w:val="green"/>
          </w:rPr>
          <w:t>alt-dim2</w:t>
        </w:r>
        <w:r w:rsidRPr="00585497">
          <w:rPr>
            <w:b/>
            <w:highlight w:val="green"/>
          </w:rPr>
          <w:t>|</w:t>
        </w:r>
      </w:ins>
      <w:ins w:id="68" w:author="Ignaszewski, Mr. Mark, Code 7542" w:date="2016-10-20T16:19:00Z">
        <w:r w:rsidRPr="00585497">
          <w:rPr>
            <w:highlight w:val="green"/>
          </w:rPr>
          <w:t>…)</w:t>
        </w:r>
      </w:ins>
    </w:p>
    <w:p w:rsidR="00585497" w:rsidRPr="00585497" w:rsidRDefault="00585497" w:rsidP="00585497">
      <w:pPr>
        <w:pStyle w:val="TextBody"/>
        <w:ind w:left="709"/>
        <w:rPr>
          <w:ins w:id="69" w:author="Ignaszewski, Mr. Mark, Code 7542" w:date="2016-10-20T16:20:00Z"/>
          <w:highlight w:val="green"/>
        </w:rPr>
      </w:pPr>
      <w:ins w:id="70" w:author="Ignaszewski, Mr. Mark, Code 7542" w:date="2016-10-20T16:20:00Z">
        <w:r w:rsidRPr="00585497">
          <w:rPr>
            <w:highlight w:val="green"/>
          </w:rPr>
          <w:t xml:space="preserve">Example: </w:t>
        </w:r>
      </w:ins>
    </w:p>
    <w:p w:rsidR="00585497" w:rsidRPr="00585497" w:rsidRDefault="00585497" w:rsidP="00585497">
      <w:pPr>
        <w:pStyle w:val="TextBody"/>
        <w:ind w:left="709"/>
        <w:rPr>
          <w:ins w:id="71" w:author="Ignaszewski, Mr. Mark, Code 7542" w:date="2016-10-20T16:21:00Z"/>
          <w:sz w:val="22"/>
          <w:szCs w:val="22"/>
          <w:highlight w:val="green"/>
        </w:rPr>
      </w:pPr>
      <w:proofErr w:type="gramStart"/>
      <w:ins w:id="72" w:author="Ignaszewski, Mr. Mark, Code 7542" w:date="2016-10-20T16:20:00Z">
        <w:r w:rsidRPr="00585497">
          <w:rPr>
            <w:sz w:val="22"/>
            <w:szCs w:val="22"/>
            <w:highlight w:val="green"/>
          </w:rPr>
          <w:lastRenderedPageBreak/>
          <w:t>char</w:t>
        </w:r>
        <w:proofErr w:type="gramEnd"/>
        <w:r w:rsidRPr="00585497">
          <w:rPr>
            <w:sz w:val="22"/>
            <w:szCs w:val="22"/>
            <w:highlight w:val="green"/>
          </w:rPr>
          <w:t xml:space="preserve"> PREDEPLOYMENT_CALIB_COMMENT(N_PARAM, </w:t>
        </w:r>
        <w:r w:rsidRPr="00585497">
          <w:rPr>
            <w:b/>
            <w:sz w:val="22"/>
            <w:szCs w:val="22"/>
            <w:highlight w:val="green"/>
          </w:rPr>
          <w:t>STRING1024|STRING4096</w:t>
        </w:r>
        <w:r w:rsidRPr="00585497">
          <w:rPr>
            <w:sz w:val="22"/>
            <w:szCs w:val="22"/>
            <w:highlight w:val="green"/>
          </w:rPr>
          <w:t>);</w:t>
        </w:r>
      </w:ins>
    </w:p>
    <w:p w:rsidR="00585497" w:rsidRPr="00585497" w:rsidRDefault="00585497" w:rsidP="00585497">
      <w:pPr>
        <w:pStyle w:val="TextBody"/>
        <w:numPr>
          <w:ilvl w:val="0"/>
          <w:numId w:val="49"/>
        </w:numPr>
      </w:pPr>
      <w:ins w:id="73" w:author="Ignaszewski, Mr. Mark, Code 7542" w:date="2016-10-20T16:21:00Z">
        <w:r w:rsidRPr="00585497">
          <w:rPr>
            <w:highlight w:val="green"/>
          </w:rPr>
          <w:t>the dimension may be either STRING1024 or STRING4096</w:t>
        </w:r>
      </w:ins>
    </w:p>
    <w:p w:rsidR="00887FDB" w:rsidRDefault="00273662" w:rsidP="00AF35A1">
      <w:pPr>
        <w:pStyle w:val="TextBody"/>
        <w:numPr>
          <w:ilvl w:val="0"/>
          <w:numId w:val="42"/>
        </w:numPr>
      </w:pPr>
      <w:r>
        <w:t>Special a</w:t>
      </w:r>
      <w:r w:rsidR="00887FDB">
        <w:t>ttribute settings:</w:t>
      </w:r>
      <w:r>
        <w:t xml:space="preserve">  Three special attribute settings can be used in the specification files (the CDL file and elsewhere)</w:t>
      </w:r>
    </w:p>
    <w:p w:rsidR="00273662" w:rsidRDefault="00273662" w:rsidP="00AF35A1">
      <w:pPr>
        <w:pStyle w:val="TextBody"/>
        <w:numPr>
          <w:ilvl w:val="1"/>
          <w:numId w:val="42"/>
        </w:numPr>
      </w:pPr>
      <w:r>
        <w:t>“&lt;-&gt;”: the attribute cannot exist is the data file</w:t>
      </w:r>
    </w:p>
    <w:p w:rsidR="00273662" w:rsidRDefault="00273662" w:rsidP="00AF35A1">
      <w:pPr>
        <w:pStyle w:val="TextBody"/>
        <w:numPr>
          <w:ilvl w:val="1"/>
          <w:numId w:val="42"/>
        </w:numPr>
      </w:pPr>
      <w:r>
        <w:t>“&lt;*&gt;”: the attribute is optional and its value is ignored</w:t>
      </w:r>
    </w:p>
    <w:p w:rsidR="00273662" w:rsidRDefault="00273662" w:rsidP="00AF35A1">
      <w:pPr>
        <w:pStyle w:val="TextBody"/>
        <w:numPr>
          <w:ilvl w:val="1"/>
          <w:numId w:val="42"/>
        </w:numPr>
      </w:pPr>
      <w:r>
        <w:t>“&lt;+&gt;”: the attribute is REQUIRED but its value is ignored</w:t>
      </w:r>
    </w:p>
    <w:p w:rsidR="000E04A7" w:rsidRDefault="00273662" w:rsidP="00AF35A1">
      <w:pPr>
        <w:pStyle w:val="TextBody"/>
        <w:ind w:left="709"/>
      </w:pPr>
      <w:r>
        <w:t xml:space="preserve">Example: </w:t>
      </w:r>
      <w:proofErr w:type="spellStart"/>
      <w:r w:rsidRPr="00273662">
        <w:t>JULD</w:t>
      </w:r>
      <w:proofErr w:type="gramStart"/>
      <w:r w:rsidRPr="00273662">
        <w:t>:resolution</w:t>
      </w:r>
      <w:proofErr w:type="spellEnd"/>
      <w:proofErr w:type="gramEnd"/>
      <w:r w:rsidRPr="00273662">
        <w:t xml:space="preserve"> = "&lt;+&gt;";</w:t>
      </w:r>
    </w:p>
    <w:p w:rsidR="00273662" w:rsidRDefault="000E04A7" w:rsidP="00AF35A1">
      <w:pPr>
        <w:pStyle w:val="TextBody"/>
        <w:ind w:left="709"/>
      </w:pPr>
      <w:r>
        <w:t xml:space="preserve"> </w:t>
      </w:r>
      <w:r w:rsidR="00273662">
        <w:t xml:space="preserve">NOTE: </w:t>
      </w:r>
      <w:r>
        <w:t xml:space="preserve">Sometimes you will see a value following this special value.  That is a “default setting” when a new Argo </w:t>
      </w:r>
      <w:proofErr w:type="spellStart"/>
      <w:r>
        <w:t>netCDF</w:t>
      </w:r>
      <w:proofErr w:type="spellEnd"/>
      <w:r>
        <w:t xml:space="preserve"> file is created and does not </w:t>
      </w:r>
      <w:proofErr w:type="spellStart"/>
      <w:r>
        <w:t>afftect</w:t>
      </w:r>
      <w:proofErr w:type="spellEnd"/>
      <w:r>
        <w:t xml:space="preserve"> the operation of the </w:t>
      </w:r>
      <w:proofErr w:type="spellStart"/>
      <w:r>
        <w:t>FileChecker</w:t>
      </w:r>
      <w:proofErr w:type="spellEnd"/>
      <w:r>
        <w:t>.  Example</w:t>
      </w:r>
      <w:proofErr w:type="gramStart"/>
      <w:r>
        <w:t xml:space="preserve">: </w:t>
      </w:r>
      <w:r w:rsidRPr="000E04A7">
        <w:t>:institution</w:t>
      </w:r>
      <w:proofErr w:type="gramEnd"/>
      <w:r w:rsidRPr="000E04A7">
        <w:t xml:space="preserve"> = "&lt;+&gt;US GDAC" ;</w:t>
      </w:r>
    </w:p>
    <w:p w:rsidR="00992CD4" w:rsidRPr="004374E7" w:rsidRDefault="00992CD4" w:rsidP="00AF35A1">
      <w:pPr>
        <w:pStyle w:val="TextBody"/>
        <w:numPr>
          <w:ilvl w:val="0"/>
          <w:numId w:val="43"/>
        </w:numPr>
      </w:pPr>
      <w:r w:rsidRPr="004374E7">
        <w:t>The global attributes can have a “</w:t>
      </w:r>
      <w:r w:rsidR="00827880" w:rsidRPr="004374E7">
        <w:t>regular expression</w:t>
      </w:r>
      <w:r w:rsidRPr="004374E7">
        <w:t>” match defined for them inline in the CDL file.  The syntax for this is:</w:t>
      </w:r>
    </w:p>
    <w:p w:rsidR="00992CD4" w:rsidRPr="004374E7" w:rsidRDefault="00992CD4" w:rsidP="00C94D9B">
      <w:pPr>
        <w:pStyle w:val="TextBody"/>
        <w:ind w:left="720"/>
      </w:pPr>
      <w:proofErr w:type="gramStart"/>
      <w:r w:rsidRPr="004374E7">
        <w:t>:attribute</w:t>
      </w:r>
      <w:proofErr w:type="gramEnd"/>
      <w:r w:rsidRPr="004374E7">
        <w:t>-name = “preferred-value”;  /* REGEX = “allowed-regex” */</w:t>
      </w:r>
    </w:p>
    <w:p w:rsidR="00992CD4" w:rsidRPr="004374E7" w:rsidRDefault="00992CD4" w:rsidP="004374E7">
      <w:pPr>
        <w:pStyle w:val="TextBody"/>
        <w:ind w:firstLine="709"/>
      </w:pPr>
      <w:r w:rsidRPr="004374E7">
        <w:t>Example:</w:t>
      </w:r>
    </w:p>
    <w:p w:rsidR="00992CD4" w:rsidRDefault="00992CD4" w:rsidP="00C94D9B">
      <w:pPr>
        <w:pStyle w:val="TextBody"/>
        <w:ind w:left="720" w:firstLine="360"/>
      </w:pPr>
      <w:proofErr w:type="gramStart"/>
      <w:r w:rsidRPr="004374E7">
        <w:t>:Conventions</w:t>
      </w:r>
      <w:proofErr w:type="gramEnd"/>
      <w:r w:rsidRPr="004374E7">
        <w:t xml:space="preserve"> = "Argo-3.1 CF-1.6" ;    /*REGEX = "Argo-3\..* +CF-.*" */</w:t>
      </w:r>
    </w:p>
    <w:p w:rsidR="001D1CEC" w:rsidRDefault="001D1CEC" w:rsidP="00AF35A1">
      <w:pPr>
        <w:pStyle w:val="TextBody"/>
        <w:numPr>
          <w:ilvl w:val="0"/>
          <w:numId w:val="43"/>
        </w:numPr>
      </w:pPr>
      <w:r>
        <w:t xml:space="preserve">Physical Parameter Variables: The variables for the physical parameters are NOT included in the CDL file.  These are built from the </w:t>
      </w:r>
      <w:r>
        <w:fldChar w:fldCharType="begin"/>
      </w:r>
      <w:r>
        <w:instrText xml:space="preserve"> REF _Ref418610311 \h </w:instrText>
      </w:r>
      <w:r>
        <w:fldChar w:fldCharType="separate"/>
      </w:r>
      <w:r>
        <w:t>Physical Parameter Files</w:t>
      </w:r>
      <w:r>
        <w:fldChar w:fldCharType="end"/>
      </w:r>
      <w:r>
        <w:t xml:space="preserve"> described in Section </w:t>
      </w:r>
      <w:r>
        <w:fldChar w:fldCharType="begin"/>
      </w:r>
      <w:r>
        <w:instrText xml:space="preserve"> PAGEREF _Ref418610348 \h </w:instrText>
      </w:r>
      <w:r>
        <w:fldChar w:fldCharType="end"/>
      </w:r>
      <w:r>
        <w:fldChar w:fldCharType="begin"/>
      </w:r>
      <w:r>
        <w:instrText xml:space="preserve"> REF _Ref418610364 \w \h </w:instrText>
      </w:r>
      <w:r>
        <w:fldChar w:fldCharType="separate"/>
      </w:r>
      <w:r>
        <w:t>5.5</w:t>
      </w:r>
      <w:r>
        <w:fldChar w:fldCharType="end"/>
      </w:r>
      <w:r>
        <w:t xml:space="preserve"> below.</w:t>
      </w:r>
    </w:p>
    <w:p w:rsidR="001D1CEC" w:rsidRDefault="001D1CEC" w:rsidP="00AF35A1">
      <w:pPr>
        <w:pStyle w:val="TextBody"/>
        <w:ind w:left="720"/>
      </w:pPr>
    </w:p>
    <w:p w:rsidR="00282708" w:rsidRDefault="00282708" w:rsidP="00AF35A1">
      <w:pPr>
        <w:pStyle w:val="Heading3"/>
      </w:pPr>
      <w:r>
        <w:t>OPT Files</w:t>
      </w:r>
    </w:p>
    <w:p w:rsidR="001D1CEC" w:rsidRDefault="001D1CEC" w:rsidP="00AF35A1">
      <w:pPr>
        <w:pStyle w:val="TextBody"/>
      </w:pPr>
      <w:r>
        <w:t>These files simply contain a list of the dimensions and variables that are considered optional</w:t>
      </w:r>
      <w:r w:rsidR="005D5E53">
        <w:t>.</w:t>
      </w:r>
    </w:p>
    <w:p w:rsidR="005D5E53" w:rsidRDefault="005D5E53" w:rsidP="00AF35A1">
      <w:pPr>
        <w:pStyle w:val="TextBody"/>
      </w:pPr>
      <w:r>
        <w:t>Example:</w:t>
      </w:r>
    </w:p>
    <w:p w:rsidR="005D5E53" w:rsidRPr="00AF35A1" w:rsidRDefault="005D5E53" w:rsidP="00AF35A1">
      <w:pPr>
        <w:pStyle w:val="TextBody"/>
        <w:ind w:firstLine="709"/>
        <w:rPr>
          <w:b/>
          <w:i/>
        </w:rPr>
      </w:pPr>
      <w:proofErr w:type="gramStart"/>
      <w:r w:rsidRPr="00AF35A1">
        <w:rPr>
          <w:b/>
          <w:i/>
        </w:rPr>
        <w:t>argo-technical-spec-v2.2.opt</w:t>
      </w:r>
      <w:proofErr w:type="gramEnd"/>
    </w:p>
    <w:p w:rsidR="005D5E53" w:rsidRDefault="005D5E53" w:rsidP="00AF35A1">
      <w:pPr>
        <w:pStyle w:val="TextBody"/>
        <w:ind w:firstLine="709"/>
      </w:pPr>
      <w:r>
        <w:t>TECHNICAL_PARAMETER_NAME</w:t>
      </w:r>
    </w:p>
    <w:p w:rsidR="005D5E53" w:rsidRDefault="005D5E53" w:rsidP="00AF35A1">
      <w:pPr>
        <w:pStyle w:val="TextBody"/>
        <w:ind w:firstLine="709"/>
      </w:pPr>
      <w:r>
        <w:t>TECHNICAL_PARAMETER_VALUE</w:t>
      </w:r>
    </w:p>
    <w:p w:rsidR="001D1CEC" w:rsidRPr="001D1CEC" w:rsidRDefault="001D1CEC" w:rsidP="00AF35A1">
      <w:pPr>
        <w:pStyle w:val="TextBody"/>
      </w:pPr>
    </w:p>
    <w:p w:rsidR="00282708" w:rsidRDefault="00282708" w:rsidP="00AF35A1">
      <w:pPr>
        <w:pStyle w:val="Heading3"/>
      </w:pPr>
      <w:r>
        <w:t>Attribute Regular Expression Files</w:t>
      </w:r>
    </w:p>
    <w:p w:rsidR="00827880" w:rsidRDefault="005D5E53" w:rsidP="00AF35A1">
      <w:pPr>
        <w:pStyle w:val="TextBody"/>
      </w:pPr>
      <w:r>
        <w:t xml:space="preserve">Sometimes it is desirable to allow slight variations in the attributes.  </w:t>
      </w:r>
      <w:r w:rsidR="00827880">
        <w:t>This is particularly useful to allow multiple values to be accepted during a “transition period” after a format modification.</w:t>
      </w:r>
    </w:p>
    <w:p w:rsidR="005D5E53" w:rsidRDefault="005D5E53" w:rsidP="00AF35A1">
      <w:pPr>
        <w:pStyle w:val="TextBody"/>
      </w:pPr>
      <w:r>
        <w:t xml:space="preserve">These </w:t>
      </w:r>
      <w:r w:rsidR="00827880">
        <w:t>are</w:t>
      </w:r>
      <w:r>
        <w:t xml:space="preserve"> specified in the “</w:t>
      </w:r>
      <w:proofErr w:type="spellStart"/>
      <w:r>
        <w:t>attr_regexp</w:t>
      </w:r>
      <w:proofErr w:type="spellEnd"/>
      <w:r>
        <w:t xml:space="preserve"> spec file” using “regular expression” syntax.</w:t>
      </w:r>
    </w:p>
    <w:p w:rsidR="005D5E53" w:rsidRDefault="005D5E53" w:rsidP="00AF35A1">
      <w:pPr>
        <w:pStyle w:val="TextBody"/>
      </w:pPr>
      <w:r>
        <w:lastRenderedPageBreak/>
        <w:t>Example:</w:t>
      </w:r>
    </w:p>
    <w:p w:rsidR="005D5E53" w:rsidRPr="00AF35A1" w:rsidRDefault="005D5E53" w:rsidP="00AF35A1">
      <w:pPr>
        <w:pStyle w:val="TextBody"/>
        <w:ind w:firstLine="709"/>
        <w:rPr>
          <w:b/>
          <w:i/>
        </w:rPr>
      </w:pPr>
      <w:proofErr w:type="gramStart"/>
      <w:r w:rsidRPr="00AF35A1">
        <w:rPr>
          <w:b/>
          <w:i/>
        </w:rPr>
        <w:t>argo-profile-spec-v3.1.attr_regexp</w:t>
      </w:r>
      <w:proofErr w:type="gramEnd"/>
      <w:r w:rsidRPr="00AF35A1">
        <w:rPr>
          <w:b/>
          <w:i/>
        </w:rPr>
        <w:t xml:space="preserve"> </w:t>
      </w:r>
    </w:p>
    <w:p w:rsidR="00827880" w:rsidRDefault="00827880" w:rsidP="00827880">
      <w:pPr>
        <w:pStyle w:val="TextBody"/>
        <w:ind w:firstLine="709"/>
      </w:pPr>
      <w:proofErr w:type="spellStart"/>
      <w:r>
        <w:t>DOXY</w:t>
      </w:r>
      <w:proofErr w:type="gramStart"/>
      <w:r>
        <w:t>:valid</w:t>
      </w:r>
      <w:proofErr w:type="gramEnd"/>
      <w:r>
        <w:t>_min</w:t>
      </w:r>
      <w:proofErr w:type="spellEnd"/>
      <w:r>
        <w:t xml:space="preserve"> = 0\.[1-3];</w:t>
      </w:r>
    </w:p>
    <w:p w:rsidR="00827880" w:rsidRDefault="00827880" w:rsidP="00827880">
      <w:pPr>
        <w:pStyle w:val="TextBody"/>
        <w:ind w:firstLine="709"/>
      </w:pPr>
      <w:proofErr w:type="spellStart"/>
      <w:r>
        <w:t>DOXY_ADJUSTED:valid_min</w:t>
      </w:r>
      <w:proofErr w:type="spellEnd"/>
      <w:r>
        <w:t xml:space="preserve"> = 0\</w:t>
      </w:r>
      <w:proofErr w:type="gramStart"/>
      <w:r>
        <w:t>.[</w:t>
      </w:r>
      <w:proofErr w:type="gramEnd"/>
      <w:r>
        <w:t xml:space="preserve">1-3];  </w:t>
      </w:r>
      <w:r w:rsidRPr="002C38D3">
        <w:rPr>
          <w:highlight w:val="green"/>
        </w:rPr>
        <w:t>WARN</w:t>
      </w:r>
    </w:p>
    <w:p w:rsidR="00827880" w:rsidRDefault="00827880" w:rsidP="00827880">
      <w:pPr>
        <w:pStyle w:val="TextBody"/>
        <w:ind w:firstLine="709"/>
      </w:pPr>
      <w:proofErr w:type="spellStart"/>
      <w:r>
        <w:t>DOXY_STD:valid_min</w:t>
      </w:r>
      <w:proofErr w:type="spellEnd"/>
      <w:r>
        <w:t xml:space="preserve"> = 0\</w:t>
      </w:r>
      <w:proofErr w:type="gramStart"/>
      <w:r>
        <w:t>.[</w:t>
      </w:r>
      <w:proofErr w:type="gramEnd"/>
      <w:r>
        <w:t>1-3];</w:t>
      </w:r>
      <w:r>
        <w:tab/>
      </w:r>
      <w:r w:rsidRPr="002C38D3">
        <w:rPr>
          <w:highlight w:val="green"/>
        </w:rPr>
        <w:t>NOWARN</w:t>
      </w:r>
    </w:p>
    <w:p w:rsidR="00827880" w:rsidRDefault="00827880" w:rsidP="00C94D9B">
      <w:pPr>
        <w:pStyle w:val="TextBody"/>
      </w:pPr>
      <w:r>
        <w:t>These will be match 0.1, 0.2, or 0.3.  Notice that the “.” Is escaped, otherwise it matches anything in that position; you know, typical regular expression syntax.</w:t>
      </w:r>
    </w:p>
    <w:p w:rsidR="00827880" w:rsidRDefault="00827880" w:rsidP="00C94D9B">
      <w:pPr>
        <w:pStyle w:val="TextBody"/>
      </w:pPr>
      <w:r w:rsidRPr="002C38D3">
        <w:rPr>
          <w:highlight w:val="green"/>
        </w:rPr>
        <w:t xml:space="preserve">ALSO, there is an optional setting following the regular expression which can be either WARN or NOWARN.  If set to “WARN”, the </w:t>
      </w:r>
      <w:proofErr w:type="spellStart"/>
      <w:r w:rsidRPr="002C38D3">
        <w:rPr>
          <w:highlight w:val="green"/>
        </w:rPr>
        <w:t>FileChecker</w:t>
      </w:r>
      <w:proofErr w:type="spellEnd"/>
      <w:r w:rsidRPr="002C38D3">
        <w:rPr>
          <w:highlight w:val="green"/>
        </w:rPr>
        <w:t xml:space="preserve"> will issue a warning whenever this regular expression is used to allow an attribute.  If blank or set to NOWARN, a matching attribute is allowed silently (</w:t>
      </w:r>
      <w:proofErr w:type="spellStart"/>
      <w:r w:rsidRPr="002C38D3">
        <w:rPr>
          <w:highlight w:val="green"/>
        </w:rPr>
        <w:t>ie</w:t>
      </w:r>
      <w:proofErr w:type="spellEnd"/>
      <w:r w:rsidRPr="002C38D3">
        <w:rPr>
          <w:highlight w:val="green"/>
        </w:rPr>
        <w:t>, no warning).</w:t>
      </w:r>
    </w:p>
    <w:p w:rsidR="005D5E53" w:rsidRPr="005D5E53" w:rsidRDefault="00E15276" w:rsidP="00C94D9B">
      <w:pPr>
        <w:pStyle w:val="TextBody"/>
      </w:pPr>
      <w:r>
        <w:t>Global attributes can be included in this file (especially if warnings are desired) but a global attribute regex can also be included in the CDL as discussed above.</w:t>
      </w:r>
    </w:p>
    <w:p w:rsidR="00A317A6" w:rsidRDefault="00BB4290" w:rsidP="006F73F5">
      <w:pPr>
        <w:pStyle w:val="Heading2"/>
      </w:pPr>
      <w:bookmarkStart w:id="74" w:name="_Toc415147753"/>
      <w:r>
        <w:t>Reference Tables</w:t>
      </w:r>
      <w:bookmarkEnd w:id="74"/>
    </w:p>
    <w:p w:rsidR="00A317A6" w:rsidRDefault="00BB4290">
      <w:pPr>
        <w:pStyle w:val="TextBody"/>
      </w:pPr>
      <w:r>
        <w:t>The reference tables required to support format checking have been converted to text files that can be used directly by the format checker.  The files are:</w:t>
      </w: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0"/>
        <w:gridCol w:w="2700"/>
        <w:gridCol w:w="3240"/>
      </w:tblGrid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  <w:jc w:val="center"/>
            </w:pPr>
            <w:r>
              <w:rPr>
                <w:b/>
                <w:bCs/>
              </w:rPr>
              <w:t>File Name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  <w:jc w:val="center"/>
            </w:pPr>
            <w:r>
              <w:rPr>
                <w:b/>
                <w:bCs/>
              </w:rPr>
              <w:t>Source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Quality Control Flag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ref_table-2a</w:t>
            </w:r>
          </w:p>
        </w:tc>
        <w:tc>
          <w:tcPr>
            <w:tcW w:w="2700" w:type="dxa"/>
          </w:tcPr>
          <w:p w:rsidR="003961C4" w:rsidRDefault="003961C4" w:rsidP="003961C4">
            <w:pPr>
              <w:pStyle w:val="TextBody"/>
            </w:pPr>
            <w:r>
              <w:t>Quality Control Scale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6A4D35" w:rsidTr="003961C4">
        <w:trPr>
          <w:ins w:id="75" w:author="Ignaszewski, Mr. Mark, Code 7542" w:date="2016-10-20T15:51:00Z"/>
        </w:trPr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6A4D35" w:rsidRPr="00B440A5" w:rsidRDefault="006A4D35">
            <w:pPr>
              <w:pStyle w:val="TextBody"/>
              <w:rPr>
                <w:ins w:id="76" w:author="Ignaszewski, Mr. Mark, Code 7542" w:date="2016-10-20T15:51:00Z"/>
                <w:highlight w:val="green"/>
              </w:rPr>
            </w:pPr>
            <w:ins w:id="77" w:author="Ignaszewski, Mr. Mark, Code 7542" w:date="2016-10-20T15:51:00Z">
              <w:r w:rsidRPr="00B440A5">
                <w:rPr>
                  <w:highlight w:val="green"/>
                </w:rPr>
                <w:t>ref_table-5</w:t>
              </w:r>
            </w:ins>
          </w:p>
        </w:tc>
        <w:tc>
          <w:tcPr>
            <w:tcW w:w="2700" w:type="dxa"/>
          </w:tcPr>
          <w:p w:rsidR="006A4D35" w:rsidRPr="00B440A5" w:rsidRDefault="006A4D35">
            <w:pPr>
              <w:pStyle w:val="TextBody"/>
              <w:rPr>
                <w:ins w:id="78" w:author="Ignaszewski, Mr. Mark, Code 7542" w:date="2016-10-20T15:51:00Z"/>
                <w:highlight w:val="green"/>
              </w:rPr>
            </w:pPr>
            <w:ins w:id="79" w:author="Ignaszewski, Mr. Mark, Code 7542" w:date="2016-10-20T15:52:00Z">
              <w:r w:rsidRPr="00B440A5">
                <w:rPr>
                  <w:highlight w:val="green"/>
                </w:rPr>
                <w:t>Location Classes</w:t>
              </w:r>
            </w:ins>
          </w:p>
        </w:tc>
        <w:tc>
          <w:tcPr>
            <w:tcW w:w="3240" w:type="dxa"/>
            <w:shd w:val="clear" w:color="auto" w:fill="auto"/>
          </w:tcPr>
          <w:p w:rsidR="006A4D35" w:rsidRPr="00B440A5" w:rsidRDefault="006A4D35">
            <w:pPr>
              <w:pStyle w:val="TextBody"/>
              <w:rPr>
                <w:ins w:id="80" w:author="Ignaszewski, Mr. Mark, Code 7542" w:date="2016-10-20T15:51:00Z"/>
                <w:highlight w:val="green"/>
              </w:rPr>
            </w:pPr>
            <w:ins w:id="81" w:author="Ignaszewski, Mr. Mark, Code 7542" w:date="2016-10-20T15:53:00Z">
              <w:r w:rsidRPr="00B440A5">
                <w:rPr>
                  <w:highlight w:val="green"/>
                </w:rPr>
                <w:t>User’s Manual</w:t>
              </w:r>
            </w:ins>
          </w:p>
        </w:tc>
      </w:tr>
      <w:tr w:rsidR="003961C4" w:rsidTr="003961C4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ref_table-6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Data State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ref_table-8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Instrument Types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ref_table-9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Positioning System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ref_table-10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Transmission System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User's Manual</w:t>
            </w:r>
          </w:p>
        </w:tc>
      </w:tr>
      <w:tr w:rsidR="006A4D35" w:rsidTr="004B17C0">
        <w:trPr>
          <w:ins w:id="82" w:author="Ignaszewski, Mr. Mark, Code 7542" w:date="2016-10-20T15:53:00Z"/>
        </w:trPr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6A4D35" w:rsidRPr="00B440A5" w:rsidRDefault="006A4D35">
            <w:pPr>
              <w:pStyle w:val="TextBody"/>
              <w:rPr>
                <w:ins w:id="83" w:author="Ignaszewski, Mr. Mark, Code 7542" w:date="2016-10-20T15:53:00Z"/>
                <w:highlight w:val="green"/>
              </w:rPr>
            </w:pPr>
            <w:ins w:id="84" w:author="Ignaszewski, Mr. Mark, Code 7542" w:date="2016-10-20T15:53:00Z">
              <w:r w:rsidRPr="00B440A5">
                <w:rPr>
                  <w:highlight w:val="green"/>
                </w:rPr>
                <w:t>ref_table-19</w:t>
              </w:r>
            </w:ins>
          </w:p>
        </w:tc>
        <w:tc>
          <w:tcPr>
            <w:tcW w:w="2700" w:type="dxa"/>
          </w:tcPr>
          <w:p w:rsidR="006A4D35" w:rsidRPr="00B440A5" w:rsidRDefault="006A4D35">
            <w:pPr>
              <w:pStyle w:val="TextBody"/>
              <w:rPr>
                <w:ins w:id="85" w:author="Ignaszewski, Mr. Mark, Code 7542" w:date="2016-10-20T15:53:00Z"/>
                <w:highlight w:val="green"/>
              </w:rPr>
            </w:pPr>
            <w:ins w:id="86" w:author="Ignaszewski, Mr. Mark, Code 7542" w:date="2016-10-20T15:54:00Z">
              <w:r w:rsidRPr="00B440A5">
                <w:rPr>
                  <w:highlight w:val="green"/>
                </w:rPr>
                <w:t>JULD_*STATUS</w:t>
              </w:r>
            </w:ins>
          </w:p>
        </w:tc>
        <w:tc>
          <w:tcPr>
            <w:tcW w:w="3240" w:type="dxa"/>
            <w:shd w:val="clear" w:color="auto" w:fill="auto"/>
          </w:tcPr>
          <w:p w:rsidR="006A4D35" w:rsidRPr="00B440A5" w:rsidRDefault="006A4D35">
            <w:pPr>
              <w:pStyle w:val="TextBody"/>
              <w:rPr>
                <w:ins w:id="87" w:author="Ignaszewski, Mr. Mark, Code 7542" w:date="2016-10-20T15:53:00Z"/>
                <w:highlight w:val="green"/>
              </w:rPr>
            </w:pPr>
            <w:ins w:id="88" w:author="Ignaszewski, Mr. Mark, Code 7542" w:date="2016-10-20T15:54:00Z">
              <w:r w:rsidRPr="00B440A5">
                <w:rPr>
                  <w:highlight w:val="green"/>
                </w:rPr>
                <w:t>User’s Manual</w:t>
              </w:r>
            </w:ins>
          </w:p>
        </w:tc>
      </w:tr>
      <w:tr w:rsidR="006A4D35" w:rsidTr="004B17C0">
        <w:trPr>
          <w:ins w:id="89" w:author="Ignaszewski, Mr. Mark, Code 7542" w:date="2016-10-20T15:53:00Z"/>
        </w:trPr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6A4D35" w:rsidRPr="00B440A5" w:rsidRDefault="006A4D35">
            <w:pPr>
              <w:pStyle w:val="TextBody"/>
              <w:rPr>
                <w:ins w:id="90" w:author="Ignaszewski, Mr. Mark, Code 7542" w:date="2016-10-20T15:53:00Z"/>
                <w:highlight w:val="green"/>
              </w:rPr>
            </w:pPr>
            <w:ins w:id="91" w:author="Ignaszewski, Mr. Mark, Code 7542" w:date="2016-10-20T15:54:00Z">
              <w:r w:rsidRPr="00B440A5">
                <w:rPr>
                  <w:highlight w:val="green"/>
                </w:rPr>
                <w:t>ref_table-20</w:t>
              </w:r>
            </w:ins>
          </w:p>
        </w:tc>
        <w:tc>
          <w:tcPr>
            <w:tcW w:w="2700" w:type="dxa"/>
          </w:tcPr>
          <w:p w:rsidR="006A4D35" w:rsidRPr="00B440A5" w:rsidRDefault="006A4D35">
            <w:pPr>
              <w:pStyle w:val="TextBody"/>
              <w:rPr>
                <w:ins w:id="92" w:author="Ignaszewski, Mr. Mark, Code 7542" w:date="2016-10-20T15:53:00Z"/>
                <w:highlight w:val="green"/>
              </w:rPr>
            </w:pPr>
            <w:ins w:id="93" w:author="Ignaszewski, Mr. Mark, Code 7542" w:date="2016-10-20T15:54:00Z">
              <w:r w:rsidRPr="00B440A5">
                <w:rPr>
                  <w:highlight w:val="green"/>
                </w:rPr>
                <w:t>Grounded flag</w:t>
              </w:r>
            </w:ins>
          </w:p>
        </w:tc>
        <w:tc>
          <w:tcPr>
            <w:tcW w:w="3240" w:type="dxa"/>
            <w:shd w:val="clear" w:color="auto" w:fill="auto"/>
          </w:tcPr>
          <w:p w:rsidR="006A4D35" w:rsidRPr="00B440A5" w:rsidRDefault="006A4D35">
            <w:pPr>
              <w:pStyle w:val="TextBody"/>
              <w:rPr>
                <w:ins w:id="94" w:author="Ignaszewski, Mr. Mark, Code 7542" w:date="2016-10-20T15:53:00Z"/>
                <w:highlight w:val="green"/>
              </w:rPr>
            </w:pPr>
            <w:ins w:id="95" w:author="Ignaszewski, Mr. Mark, Code 7542" w:date="2016-10-20T15:54:00Z">
              <w:r w:rsidRPr="00B440A5">
                <w:rPr>
                  <w:highlight w:val="green"/>
                </w:rPr>
                <w:t>User’s Manual</w:t>
              </w:r>
            </w:ins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ref_table-22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PLATFORM_FAMILY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lastRenderedPageBreak/>
              <w:t>ref_table-23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PLATFORM_TYPE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ref_table-24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PLATFORM_MAKER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ref_table-25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SENSOR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ref_table-26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SENSOR_MAKER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  <w:tr w:rsidR="003961C4" w:rsidTr="004B17C0">
        <w:tc>
          <w:tcPr>
            <w:tcW w:w="2430" w:type="dxa"/>
            <w:shd w:val="clear" w:color="auto" w:fill="auto"/>
            <w:tcMar>
              <w:left w:w="54" w:type="dxa"/>
            </w:tcMar>
          </w:tcPr>
          <w:p w:rsidR="003961C4" w:rsidRDefault="003961C4">
            <w:pPr>
              <w:pStyle w:val="TextBody"/>
            </w:pPr>
            <w:r>
              <w:t>ref_table-27</w:t>
            </w:r>
          </w:p>
        </w:tc>
        <w:tc>
          <w:tcPr>
            <w:tcW w:w="2700" w:type="dxa"/>
          </w:tcPr>
          <w:p w:rsidR="003961C4" w:rsidRDefault="003961C4">
            <w:pPr>
              <w:pStyle w:val="TextBody"/>
            </w:pPr>
            <w:r>
              <w:t>SENSOR_MODEL</w:t>
            </w:r>
          </w:p>
        </w:tc>
        <w:tc>
          <w:tcPr>
            <w:tcW w:w="3240" w:type="dxa"/>
            <w:shd w:val="clear" w:color="auto" w:fill="auto"/>
          </w:tcPr>
          <w:p w:rsidR="003961C4" w:rsidRDefault="003961C4">
            <w:pPr>
              <w:pStyle w:val="TextBody"/>
            </w:pPr>
            <w:r>
              <w:t>http://tinyurl.com/nwpqvp2</w:t>
            </w:r>
          </w:p>
        </w:tc>
      </w:tr>
    </w:tbl>
    <w:p w:rsidR="00A317A6" w:rsidRDefault="00A317A6">
      <w:pPr>
        <w:pStyle w:val="TextBody"/>
      </w:pPr>
    </w:p>
    <w:p w:rsidR="00A317A6" w:rsidRDefault="00BB4290">
      <w:pPr>
        <w:pStyle w:val="TextBody"/>
      </w:pPr>
      <w:r>
        <w:t>Important characteristics:</w:t>
      </w:r>
    </w:p>
    <w:p w:rsidR="00A317A6" w:rsidRDefault="00BB4290">
      <w:pPr>
        <w:pStyle w:val="TextBody"/>
        <w:numPr>
          <w:ilvl w:val="0"/>
          <w:numId w:val="9"/>
        </w:numPr>
      </w:pPr>
      <w:r>
        <w:t xml:space="preserve">File formats: </w:t>
      </w:r>
      <w:r w:rsidR="00B440A5">
        <w:t>T</w:t>
      </w:r>
      <w:r>
        <w:t xml:space="preserve">he files </w:t>
      </w:r>
      <w:r w:rsidR="00B440A5">
        <w:t xml:space="preserve">may be </w:t>
      </w:r>
      <w:r>
        <w:t xml:space="preserve">multi-column files with “|” as the column separator. </w:t>
      </w:r>
      <w:r w:rsidRPr="00B440A5">
        <w:rPr>
          <w:strike/>
          <w:highlight w:val="green"/>
        </w:rPr>
        <w:t xml:space="preserve">There </w:t>
      </w:r>
      <w:r w:rsidRPr="00B440A5">
        <w:rPr>
          <w:b/>
          <w:bCs/>
          <w:strike/>
          <w:highlight w:val="green"/>
        </w:rPr>
        <w:t>must</w:t>
      </w:r>
      <w:r w:rsidRPr="00B440A5">
        <w:rPr>
          <w:strike/>
          <w:highlight w:val="green"/>
        </w:rPr>
        <w:t xml:space="preserve"> be at least two columns.  If there isn't naturally a second column, e.g. ref_table-25, simple put “|   </w:t>
      </w:r>
      <w:proofErr w:type="gramStart"/>
      <w:r w:rsidRPr="00B440A5">
        <w:rPr>
          <w:strike/>
          <w:highlight w:val="green"/>
        </w:rPr>
        <w:t>“ at</w:t>
      </w:r>
      <w:proofErr w:type="gramEnd"/>
      <w:r w:rsidRPr="00B440A5">
        <w:rPr>
          <w:strike/>
          <w:highlight w:val="green"/>
        </w:rPr>
        <w:t xml:space="preserve"> the end of each line.</w:t>
      </w:r>
    </w:p>
    <w:p w:rsidR="00A317A6" w:rsidRDefault="00BB4290">
      <w:pPr>
        <w:pStyle w:val="TextBody"/>
        <w:numPr>
          <w:ilvl w:val="0"/>
          <w:numId w:val="9"/>
        </w:numPr>
      </w:pPr>
      <w:r>
        <w:t xml:space="preserve">ONLY THE FIRST COLUMN is significant.  (Seems </w:t>
      </w:r>
      <w:r w:rsidR="008F5E21">
        <w:t>senseless</w:t>
      </w:r>
      <w:r>
        <w:t xml:space="preserve"> but “it's the rules”. Someday, there might be a use for the other colum</w:t>
      </w:r>
      <w:r w:rsidR="008F5E21">
        <w:t>n</w:t>
      </w:r>
      <w:r>
        <w:t>s.)</w:t>
      </w:r>
    </w:p>
    <w:p w:rsidR="00A317A6" w:rsidRDefault="008F5E21">
      <w:pPr>
        <w:pStyle w:val="TextBody"/>
        <w:numPr>
          <w:ilvl w:val="0"/>
          <w:numId w:val="9"/>
        </w:numPr>
      </w:pPr>
      <w:r>
        <w:t>The google doc files can simply</w:t>
      </w:r>
      <w:r w:rsidR="00BB4290">
        <w:t xml:space="preserve"> be “downloaded” as tab-separated files, and then replace the tab with the “|”.  (Better than comma-separated because some of the info contains commas).</w:t>
      </w:r>
    </w:p>
    <w:p w:rsidR="00282708" w:rsidRDefault="00282708">
      <w:pPr>
        <w:pStyle w:val="TextBody"/>
        <w:numPr>
          <w:ilvl w:val="0"/>
          <w:numId w:val="9"/>
        </w:numPr>
      </w:pPr>
      <w:r>
        <w:t>Blank lines and lines whose first non-space characters are “//” (comment lines) are ignored</w:t>
      </w:r>
      <w:r w:rsidR="00BB4290">
        <w:t>.</w:t>
      </w:r>
      <w:r>
        <w:t xml:space="preserve">  (Comment lines are used to include the </w:t>
      </w:r>
      <w:proofErr w:type="spellStart"/>
      <w:r>
        <w:t>Subverion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 revision number and update date information.)</w:t>
      </w:r>
    </w:p>
    <w:p w:rsidR="00A317A6" w:rsidRDefault="00A317A6">
      <w:pPr>
        <w:pStyle w:val="TextBody"/>
      </w:pPr>
    </w:p>
    <w:p w:rsidR="00F25F3C" w:rsidRDefault="00F25F3C" w:rsidP="00F25F3C">
      <w:pPr>
        <w:pStyle w:val="TextBody"/>
      </w:pPr>
      <w:r>
        <w:rPr>
          <w:b/>
        </w:rPr>
        <w:t>Preparation of the Google Docs tables</w:t>
      </w:r>
    </w:p>
    <w:p w:rsidR="00F25F3C" w:rsidRDefault="00F25F3C" w:rsidP="00B06E70">
      <w:pPr>
        <w:pStyle w:val="TextBody"/>
        <w:numPr>
          <w:ilvl w:val="0"/>
          <w:numId w:val="45"/>
        </w:numPr>
      </w:pPr>
      <w:r>
        <w:t>Open Google Docs in web browser</w:t>
      </w:r>
    </w:p>
    <w:p w:rsidR="00F25F3C" w:rsidRDefault="00F25F3C" w:rsidP="00B06E70">
      <w:pPr>
        <w:pStyle w:val="TextBody"/>
        <w:numPr>
          <w:ilvl w:val="0"/>
          <w:numId w:val="45"/>
        </w:numPr>
      </w:pPr>
      <w:r>
        <w:t>Select tab for desired reference table. (Note that the tab names include the “</w:t>
      </w:r>
      <w:r w:rsidR="008E7911">
        <w:t>table</w:t>
      </w:r>
      <w:r>
        <w:t xml:space="preserve"> name” followed by the table number in “[ ]”.)</w:t>
      </w:r>
    </w:p>
    <w:p w:rsidR="00F25F3C" w:rsidRDefault="00F25F3C" w:rsidP="00B06E70">
      <w:pPr>
        <w:pStyle w:val="TextBody"/>
        <w:numPr>
          <w:ilvl w:val="0"/>
          <w:numId w:val="45"/>
        </w:numPr>
      </w:pPr>
      <w:r>
        <w:t>Select   File -&gt; Download as -&gt; Tab separated values</w:t>
      </w:r>
      <w:r w:rsidR="00742054">
        <w:t xml:space="preserve">.  This will download the table onto your local </w:t>
      </w:r>
      <w:r w:rsidR="008E7911">
        <w:t>computer. (Note: one of the tabs</w:t>
      </w:r>
      <w:r w:rsidR="00742054">
        <w:t xml:space="preserve"> is actually two tables – table 24 &amp; 26)</w:t>
      </w:r>
    </w:p>
    <w:p w:rsidR="00742054" w:rsidRDefault="00742054" w:rsidP="00B06E70">
      <w:pPr>
        <w:pStyle w:val="TextBody"/>
        <w:numPr>
          <w:ilvl w:val="0"/>
          <w:numId w:val="45"/>
        </w:numPr>
      </w:pPr>
      <w:r>
        <w:t xml:space="preserve">Edit the file: </w:t>
      </w:r>
    </w:p>
    <w:p w:rsidR="00742054" w:rsidRDefault="00742054" w:rsidP="00B06E70">
      <w:pPr>
        <w:pStyle w:val="TextBody"/>
        <w:numPr>
          <w:ilvl w:val="1"/>
          <w:numId w:val="45"/>
        </w:numPr>
      </w:pPr>
      <w:r>
        <w:t xml:space="preserve">Replace tab with </w:t>
      </w:r>
      <w:proofErr w:type="gramStart"/>
      <w:r>
        <w:t>“ |</w:t>
      </w:r>
      <w:proofErr w:type="gramEnd"/>
      <w:r>
        <w:t xml:space="preserve"> ”</w:t>
      </w:r>
      <w:r w:rsidR="00921BC6">
        <w:t xml:space="preserve">.  The </w:t>
      </w:r>
      <w:r>
        <w:t xml:space="preserve">spaces aren’t technically necessary, but make </w:t>
      </w:r>
      <w:r w:rsidR="00921BC6">
        <w:t>the table easier to read.</w:t>
      </w:r>
    </w:p>
    <w:p w:rsidR="00742054" w:rsidRDefault="00742054" w:rsidP="00B06E70">
      <w:pPr>
        <w:pStyle w:val="TextBody"/>
        <w:numPr>
          <w:ilvl w:val="1"/>
          <w:numId w:val="45"/>
        </w:numPr>
      </w:pPr>
      <w:r>
        <w:t>Add “//” at the beginning of any header lines</w:t>
      </w:r>
    </w:p>
    <w:p w:rsidR="00870EFF" w:rsidRDefault="00870EFF" w:rsidP="00B06E70">
      <w:pPr>
        <w:pStyle w:val="TextBody"/>
        <w:numPr>
          <w:ilvl w:val="1"/>
          <w:numId w:val="45"/>
        </w:numPr>
      </w:pPr>
      <w:r>
        <w:t xml:space="preserve">Add “version information” lines to top of file.  (Note: See an existing file. Don’t fill in the information since it will automatically be updated by SVN when it is </w:t>
      </w:r>
      <w:r>
        <w:lastRenderedPageBreak/>
        <w:t>checked into the repository.)</w:t>
      </w:r>
    </w:p>
    <w:p w:rsidR="00F25F3C" w:rsidRDefault="00F25F3C">
      <w:pPr>
        <w:pStyle w:val="TextBody"/>
      </w:pPr>
    </w:p>
    <w:p w:rsidR="00A317A6" w:rsidRDefault="00BB4290" w:rsidP="006F73F5">
      <w:pPr>
        <w:pStyle w:val="Heading2"/>
      </w:pPr>
      <w:bookmarkStart w:id="96" w:name="_Toc415147754"/>
      <w:r>
        <w:t>Meta-data Configuration Parameters File</w:t>
      </w:r>
      <w:bookmarkEnd w:id="96"/>
    </w:p>
    <w:p w:rsidR="00A317A6" w:rsidRDefault="00A317A6">
      <w:pPr>
        <w:pStyle w:val="TextBody"/>
      </w:pPr>
    </w:p>
    <w:p w:rsidR="00A317A6" w:rsidRPr="009163C1" w:rsidRDefault="00BB4290" w:rsidP="009163C1">
      <w:pPr>
        <w:pStyle w:val="TextBody"/>
        <w:rPr>
          <w:b/>
        </w:rPr>
      </w:pPr>
      <w:r w:rsidRPr="009163C1">
        <w:rPr>
          <w:b/>
        </w:rPr>
        <w:t xml:space="preserve">File name: </w:t>
      </w:r>
      <w:proofErr w:type="spellStart"/>
      <w:r w:rsidRPr="009163C1">
        <w:rPr>
          <w:b/>
        </w:rPr>
        <w:t>argo</w:t>
      </w:r>
      <w:proofErr w:type="spellEnd"/>
      <w:r w:rsidRPr="009163C1">
        <w:rPr>
          <w:b/>
        </w:rPr>
        <w:t>-</w:t>
      </w:r>
      <w:proofErr w:type="spellStart"/>
      <w:r w:rsidRPr="009163C1">
        <w:rPr>
          <w:b/>
        </w:rPr>
        <w:t>config_names</w:t>
      </w:r>
      <w:proofErr w:type="spellEnd"/>
      <w:r w:rsidRPr="009163C1">
        <w:rPr>
          <w:b/>
        </w:rPr>
        <w:t>-spec-v&lt;V&gt;</w:t>
      </w:r>
      <w:r w:rsidR="00454822">
        <w:rPr>
          <w:b/>
        </w:rPr>
        <w:t xml:space="preserve">, </w:t>
      </w:r>
      <w:proofErr w:type="spellStart"/>
      <w:r w:rsidR="00454822" w:rsidRPr="009163C1">
        <w:rPr>
          <w:b/>
        </w:rPr>
        <w:t>argo</w:t>
      </w:r>
      <w:proofErr w:type="spellEnd"/>
      <w:r w:rsidR="00454822" w:rsidRPr="009163C1">
        <w:rPr>
          <w:b/>
        </w:rPr>
        <w:t>-</w:t>
      </w:r>
      <w:proofErr w:type="spellStart"/>
      <w:r w:rsidR="00454822" w:rsidRPr="009163C1">
        <w:rPr>
          <w:b/>
        </w:rPr>
        <w:t>config_names</w:t>
      </w:r>
      <w:proofErr w:type="spellEnd"/>
      <w:r w:rsidR="00454822" w:rsidRPr="009163C1">
        <w:rPr>
          <w:b/>
        </w:rPr>
        <w:t>-spec-v&lt;V&gt;</w:t>
      </w:r>
      <w:r w:rsidR="00454822">
        <w:rPr>
          <w:b/>
        </w:rPr>
        <w:t>.deprecated</w:t>
      </w:r>
    </w:p>
    <w:p w:rsidR="00A317A6" w:rsidRDefault="00A317A6"/>
    <w:p w:rsidR="00A317A6" w:rsidRDefault="00BB4290" w:rsidP="009163C1">
      <w:pPr>
        <w:pStyle w:val="TextBody"/>
      </w:pPr>
      <w:r>
        <w:t>The meta-data configuration parameters are defined by two Excel files available on the Argo Data Management website (</w:t>
      </w:r>
      <w:hyperlink r:id="rId10">
        <w:r>
          <w:rPr>
            <w:rStyle w:val="InternetLink"/>
          </w:rPr>
          <w:t>http://www.argodatamgt.org/Documentation</w:t>
        </w:r>
      </w:hyperlink>
      <w:r>
        <w:t xml:space="preserve">); </w:t>
      </w:r>
      <w:hyperlink r:id="rId11">
        <w:r>
          <w:rPr>
            <w:rStyle w:val="InternetLink"/>
          </w:rPr>
          <w:t>t</w:t>
        </w:r>
      </w:hyperlink>
      <w:r>
        <w:t>he “Configuration parameter names for metadata files, core Argo” and “Configuration parameter names for metadata files, bio-Argo”</w:t>
      </w:r>
    </w:p>
    <w:p w:rsidR="00A317A6" w:rsidRDefault="00A317A6" w:rsidP="009163C1">
      <w:pPr>
        <w:pStyle w:val="TextBody"/>
      </w:pPr>
    </w:p>
    <w:p w:rsidR="00A317A6" w:rsidRDefault="00BB4290" w:rsidP="009163C1">
      <w:pPr>
        <w:pStyle w:val="TextBody"/>
      </w:pPr>
      <w:r>
        <w:t>These files must be manually pre-processed prior to use in the format checking.  Essentially, the relevant columns must be extracted and converted to a text file.  The required pre-processing steps are described below.</w:t>
      </w:r>
    </w:p>
    <w:p w:rsidR="00454822" w:rsidRPr="00543977" w:rsidRDefault="00543977" w:rsidP="009163C1">
      <w:pPr>
        <w:pStyle w:val="TextBody"/>
      </w:pPr>
      <w:r>
        <w:rPr>
          <w:b/>
        </w:rPr>
        <w:t>Deprecated file:</w:t>
      </w:r>
      <w:r>
        <w:t xml:space="preserve">  (this file is optional)</w:t>
      </w:r>
    </w:p>
    <w:p w:rsidR="00454822" w:rsidRDefault="00454822" w:rsidP="009163C1">
      <w:pPr>
        <w:pStyle w:val="TextBody"/>
      </w:pPr>
      <w:r>
        <w:t xml:space="preserve">The Excel files </w:t>
      </w:r>
      <w:r>
        <w:rPr>
          <w:i/>
        </w:rPr>
        <w:t>may</w:t>
      </w:r>
      <w:r>
        <w:t xml:space="preserve"> contain deprecated configuration parameter names.  </w:t>
      </w:r>
      <w:r w:rsidR="00A71354">
        <w:t xml:space="preserve">To allow </w:t>
      </w:r>
      <w:r>
        <w:t xml:space="preserve">the </w:t>
      </w:r>
      <w:proofErr w:type="spellStart"/>
      <w:r>
        <w:t>FileChecker</w:t>
      </w:r>
      <w:proofErr w:type="spellEnd"/>
      <w:r>
        <w:t xml:space="preserve"> </w:t>
      </w:r>
      <w:r w:rsidR="00A71354">
        <w:t>to</w:t>
      </w:r>
      <w:r>
        <w:t xml:space="preserve"> accept these names </w:t>
      </w:r>
      <w:r w:rsidR="00A71354">
        <w:t>and</w:t>
      </w:r>
      <w:r>
        <w:t xml:space="preserve"> issue WARNINGS when they are used, the deprecated names </w:t>
      </w:r>
      <w:r w:rsidR="00A71354">
        <w:t>are</w:t>
      </w:r>
      <w:r>
        <w:t xml:space="preserve"> put in the *.deprecated</w:t>
      </w:r>
      <w:r w:rsidR="00543977">
        <w:t xml:space="preserve"> file</w:t>
      </w:r>
      <w:r w:rsidR="00A71354">
        <w:t>; they must NOT be in the main file</w:t>
      </w:r>
      <w:r w:rsidR="00543977">
        <w:t>.  When no deprecated names exist, this file will not exist.</w:t>
      </w:r>
    </w:p>
    <w:p w:rsidR="00543977" w:rsidRPr="00454822" w:rsidRDefault="00543977" w:rsidP="009163C1">
      <w:pPr>
        <w:pStyle w:val="TextBody"/>
      </w:pPr>
      <w:r>
        <w:t xml:space="preserve">The file </w:t>
      </w:r>
      <w:proofErr w:type="spellStart"/>
      <w:r>
        <w:t>fomat</w:t>
      </w:r>
      <w:proofErr w:type="spellEnd"/>
      <w:r>
        <w:t xml:space="preserve"> and characteristics are exactly the same as the main file.</w:t>
      </w:r>
    </w:p>
    <w:p w:rsidR="00A317A6" w:rsidRDefault="00A317A6" w:rsidP="009163C1">
      <w:pPr>
        <w:pStyle w:val="TextBody"/>
      </w:pPr>
    </w:p>
    <w:p w:rsidR="00A317A6" w:rsidRPr="008F5E21" w:rsidRDefault="008F5E21">
      <w:pPr>
        <w:pStyle w:val="TextBody"/>
        <w:rPr>
          <w:b/>
        </w:rPr>
      </w:pPr>
      <w:r w:rsidRPr="008F5E21">
        <w:rPr>
          <w:b/>
        </w:rPr>
        <w:t>Preparation of the Configuration Name File</w:t>
      </w:r>
      <w:r w:rsidR="00BB4290" w:rsidRPr="008F5E21">
        <w:rPr>
          <w:b/>
        </w:rPr>
        <w:t>:</w:t>
      </w:r>
    </w:p>
    <w:p w:rsidR="00A317A6" w:rsidRDefault="00BB4290">
      <w:pPr>
        <w:numPr>
          <w:ilvl w:val="0"/>
          <w:numId w:val="6"/>
        </w:numPr>
      </w:pPr>
      <w:r>
        <w:t>Download the current files.</w:t>
      </w:r>
    </w:p>
    <w:p w:rsidR="00A317A6" w:rsidRDefault="00BB4290">
      <w:pPr>
        <w:numPr>
          <w:ilvl w:val="0"/>
          <w:numId w:val="6"/>
        </w:numPr>
      </w:pPr>
      <w:r>
        <w:t>Open the core-</w:t>
      </w:r>
      <w:proofErr w:type="spellStart"/>
      <w:r>
        <w:t>argo</w:t>
      </w:r>
      <w:proofErr w:type="spellEnd"/>
      <w:r>
        <w:t xml:space="preserve"> file. </w:t>
      </w:r>
    </w:p>
    <w:p w:rsidR="00A317A6" w:rsidRDefault="00BB4290">
      <w:pPr>
        <w:numPr>
          <w:ilvl w:val="0"/>
          <w:numId w:val="6"/>
        </w:numPr>
      </w:pPr>
      <w:r>
        <w:t>Convert column A to a text file.  (One method: Copy column A (Configuration Variable Name) into a separate “sheet” and save the new sheet as a “comma-separated file (csv)”.)</w:t>
      </w:r>
    </w:p>
    <w:p w:rsidR="00A317A6" w:rsidRDefault="00BB4290">
      <w:pPr>
        <w:numPr>
          <w:ilvl w:val="0"/>
          <w:numId w:val="6"/>
        </w:numPr>
      </w:pPr>
      <w:r>
        <w:t>Remove the “units” part of the parameter names from each line in the new file; the units are everything following the last underscore character (“_”).  Any text editor can be used to perform this process.</w:t>
      </w:r>
    </w:p>
    <w:p w:rsidR="00A317A6" w:rsidRDefault="00BB4290">
      <w:pPr>
        <w:numPr>
          <w:ilvl w:val="0"/>
          <w:numId w:val="6"/>
        </w:numPr>
      </w:pPr>
      <w:r>
        <w:t>Repeat steps 2-4 for the bio-</w:t>
      </w:r>
      <w:proofErr w:type="spellStart"/>
      <w:r>
        <w:t>argo</w:t>
      </w:r>
      <w:proofErr w:type="spellEnd"/>
      <w:r>
        <w:t xml:space="preserve"> file.</w:t>
      </w:r>
    </w:p>
    <w:p w:rsidR="00A317A6" w:rsidRDefault="00BB4290">
      <w:pPr>
        <w:numPr>
          <w:ilvl w:val="0"/>
          <w:numId w:val="6"/>
        </w:numPr>
      </w:pPr>
      <w:r>
        <w:lastRenderedPageBreak/>
        <w:t>Concatenate the two files together.</w:t>
      </w:r>
    </w:p>
    <w:p w:rsidR="00A317A6" w:rsidRDefault="00BB4290">
      <w:pPr>
        <w:numPr>
          <w:ilvl w:val="0"/>
          <w:numId w:val="6"/>
        </w:numPr>
      </w:pPr>
      <w:r>
        <w:t>Remove and white-space from &lt;*&gt; values in the file.  It doesn't matter what is between the &lt;&gt;, just that there is no white-space.</w:t>
      </w:r>
    </w:p>
    <w:p w:rsidR="000919A1" w:rsidRDefault="000919A1">
      <w:pPr>
        <w:numPr>
          <w:ilvl w:val="0"/>
          <w:numId w:val="6"/>
        </w:numPr>
      </w:pPr>
      <w:r>
        <w:t>Add file header.  Put “//” comment characters in front of header-lines.  See existing file for example.</w:t>
      </w:r>
    </w:p>
    <w:p w:rsidR="00A317A6" w:rsidRDefault="00BB4290">
      <w:pPr>
        <w:numPr>
          <w:ilvl w:val="0"/>
          <w:numId w:val="6"/>
        </w:numPr>
      </w:pPr>
      <w:r>
        <w:t xml:space="preserve">Place the file in the “specification directory” with the name: </w:t>
      </w:r>
      <w:proofErr w:type="spellStart"/>
      <w:r>
        <w:t>argo</w:t>
      </w:r>
      <w:proofErr w:type="spellEnd"/>
      <w:r>
        <w:t>-</w:t>
      </w:r>
      <w:proofErr w:type="spellStart"/>
      <w:r>
        <w:t>config_names</w:t>
      </w:r>
      <w:proofErr w:type="spellEnd"/>
      <w:r>
        <w:t>-spec-v&lt;V&gt;, where &lt;V&gt; is the technical file version that these parameters correspond to.</w:t>
      </w:r>
    </w:p>
    <w:p w:rsidR="00A317A6" w:rsidRDefault="00A317A6"/>
    <w:p w:rsidR="00A317A6" w:rsidRDefault="00BB4290">
      <w:r>
        <w:t>Important characteristics:</w:t>
      </w:r>
    </w:p>
    <w:p w:rsidR="00A317A6" w:rsidRDefault="00BB4290">
      <w:pPr>
        <w:numPr>
          <w:ilvl w:val="0"/>
          <w:numId w:val="7"/>
        </w:numPr>
      </w:pPr>
      <w:r>
        <w:t>A configuration parameter name must be on a line by itself with no embedded white-space.</w:t>
      </w:r>
    </w:p>
    <w:p w:rsidR="00A317A6" w:rsidRDefault="00BB4290">
      <w:pPr>
        <w:numPr>
          <w:ilvl w:val="0"/>
          <w:numId w:val="7"/>
        </w:numPr>
      </w:pPr>
      <w:r>
        <w:t>Within a name, any sequence of &lt;*&gt; is will match any number of characters at that position</w:t>
      </w:r>
      <w:r w:rsidR="00E70ECA">
        <w:t>, or none</w:t>
      </w:r>
      <w:r>
        <w:t>.</w:t>
      </w:r>
    </w:p>
    <w:p w:rsidR="00A317A6" w:rsidRDefault="00BB4290">
      <w:pPr>
        <w:numPr>
          <w:ilvl w:val="0"/>
          <w:numId w:val="7"/>
        </w:numPr>
      </w:pPr>
      <w:r>
        <w:t>Blank lines and lines that start with (first characters) “//” are ignored.</w:t>
      </w:r>
    </w:p>
    <w:p w:rsidR="00A317A6" w:rsidRDefault="00BB4290">
      <w:pPr>
        <w:numPr>
          <w:ilvl w:val="0"/>
          <w:numId w:val="7"/>
        </w:numPr>
      </w:pPr>
      <w:r>
        <w:t xml:space="preserve">Lines that contain any white-space characters </w:t>
      </w:r>
      <w:r>
        <w:rPr>
          <w:i/>
          <w:iCs/>
        </w:rPr>
        <w:t>other</w:t>
      </w:r>
      <w:r>
        <w:t xml:space="preserve"> than leading and/or trailing white-space are ignored</w:t>
      </w:r>
      <w:r w:rsidR="00282708">
        <w:t>; essentially, pseudo-comment lines</w:t>
      </w:r>
      <w:r>
        <w:t>.</w:t>
      </w:r>
    </w:p>
    <w:p w:rsidR="00282708" w:rsidRDefault="00282708" w:rsidP="00AF35A1">
      <w:pPr>
        <w:pStyle w:val="TextBody"/>
        <w:numPr>
          <w:ilvl w:val="0"/>
          <w:numId w:val="7"/>
        </w:numPr>
      </w:pPr>
      <w:r>
        <w:t xml:space="preserve">Blank lines and lines whose first non-space characters are “//” (comment lines) are ignored.  (Comment lines are used to include the </w:t>
      </w:r>
      <w:proofErr w:type="spellStart"/>
      <w:r>
        <w:t>Subverion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 revision number and update date information.)</w:t>
      </w:r>
    </w:p>
    <w:p w:rsidR="009163C1" w:rsidRDefault="009163C1" w:rsidP="00212274"/>
    <w:p w:rsidR="00A317A6" w:rsidRDefault="00BB4290" w:rsidP="006F73F5">
      <w:pPr>
        <w:pStyle w:val="Heading2"/>
      </w:pPr>
      <w:bookmarkStart w:id="97" w:name="_Toc415147755"/>
      <w:r>
        <w:t>Technical Parameters Files</w:t>
      </w:r>
      <w:bookmarkEnd w:id="97"/>
    </w:p>
    <w:p w:rsidR="00A317A6" w:rsidRDefault="00A317A6">
      <w:pPr>
        <w:pStyle w:val="TextBody"/>
      </w:pPr>
    </w:p>
    <w:p w:rsidR="00A317A6" w:rsidRDefault="00BB4290">
      <w:pPr>
        <w:pStyle w:val="TextBody"/>
      </w:pPr>
      <w:r>
        <w:rPr>
          <w:b/>
          <w:bCs/>
        </w:rPr>
        <w:t xml:space="preserve">File names: </w:t>
      </w:r>
      <w:proofErr w:type="spellStart"/>
      <w:r>
        <w:rPr>
          <w:b/>
          <w:bCs/>
        </w:rPr>
        <w:t>argo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tech_names</w:t>
      </w:r>
      <w:proofErr w:type="spellEnd"/>
      <w:r>
        <w:rPr>
          <w:b/>
          <w:bCs/>
        </w:rPr>
        <w:t>-spec-v&lt;</w:t>
      </w:r>
      <w:r w:rsidRPr="008F5E21">
        <w:rPr>
          <w:b/>
          <w:bCs/>
          <w:i/>
        </w:rPr>
        <w:t>V</w:t>
      </w:r>
      <w:r>
        <w:rPr>
          <w:b/>
          <w:bCs/>
        </w:rPr>
        <w:t xml:space="preserve">&gt;, </w:t>
      </w:r>
      <w:proofErr w:type="spellStart"/>
      <w:r>
        <w:rPr>
          <w:b/>
          <w:bCs/>
        </w:rPr>
        <w:t>argo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tech_</w:t>
      </w:r>
      <w:r w:rsidR="00454822">
        <w:rPr>
          <w:b/>
          <w:bCs/>
        </w:rPr>
        <w:t>units</w:t>
      </w:r>
      <w:proofErr w:type="spellEnd"/>
      <w:r>
        <w:rPr>
          <w:b/>
          <w:bCs/>
        </w:rPr>
        <w:t>-spec-v&lt;</w:t>
      </w:r>
      <w:r w:rsidRPr="008F5E21">
        <w:rPr>
          <w:b/>
          <w:bCs/>
          <w:i/>
        </w:rPr>
        <w:t>V</w:t>
      </w:r>
      <w:r>
        <w:rPr>
          <w:b/>
          <w:bCs/>
        </w:rPr>
        <w:t>&gt;</w:t>
      </w:r>
    </w:p>
    <w:p w:rsidR="00A317A6" w:rsidRDefault="007513E6">
      <w:r>
        <w:t>There are two optional files to support “transitions” from one name/unit to another:</w:t>
      </w:r>
    </w:p>
    <w:p w:rsidR="007513E6" w:rsidRDefault="007513E6">
      <w:proofErr w:type="spellStart"/>
      <w:proofErr w:type="gramStart"/>
      <w:r>
        <w:rPr>
          <w:b/>
          <w:bCs/>
        </w:rPr>
        <w:t>argo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tech_names</w:t>
      </w:r>
      <w:proofErr w:type="spellEnd"/>
      <w:r>
        <w:rPr>
          <w:b/>
          <w:bCs/>
        </w:rPr>
        <w:t>-spec-v&lt;</w:t>
      </w:r>
      <w:proofErr w:type="gramEnd"/>
      <w:r w:rsidRPr="008F5E21">
        <w:rPr>
          <w:b/>
          <w:bCs/>
          <w:i/>
        </w:rPr>
        <w:t>V</w:t>
      </w:r>
      <w:r>
        <w:rPr>
          <w:b/>
          <w:bCs/>
        </w:rPr>
        <w:t xml:space="preserve">&gt;.deprecated, </w:t>
      </w:r>
      <w:proofErr w:type="spellStart"/>
      <w:r>
        <w:rPr>
          <w:b/>
          <w:bCs/>
        </w:rPr>
        <w:t>argo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tech_units</w:t>
      </w:r>
      <w:proofErr w:type="spellEnd"/>
      <w:r>
        <w:rPr>
          <w:b/>
          <w:bCs/>
        </w:rPr>
        <w:t>-spec-v&lt;</w:t>
      </w:r>
      <w:r w:rsidRPr="008F5E21">
        <w:rPr>
          <w:b/>
          <w:bCs/>
          <w:i/>
        </w:rPr>
        <w:t>V</w:t>
      </w:r>
      <w:r>
        <w:rPr>
          <w:b/>
          <w:bCs/>
        </w:rPr>
        <w:t>&gt;.deprecated</w:t>
      </w:r>
    </w:p>
    <w:p w:rsidR="007513E6" w:rsidRDefault="007513E6"/>
    <w:p w:rsidR="00A317A6" w:rsidRDefault="00BB4290" w:rsidP="00095B6A">
      <w:pPr>
        <w:pStyle w:val="TextBody"/>
      </w:pPr>
      <w:r>
        <w:t>The technical parameters are defined by two Excel files available on the Argo Data Management website (</w:t>
      </w:r>
      <w:hyperlink r:id="rId12">
        <w:r>
          <w:rPr>
            <w:rStyle w:val="InternetLink"/>
          </w:rPr>
          <w:t>http://www.argodatamgt.org/Documentation</w:t>
        </w:r>
      </w:hyperlink>
      <w:r>
        <w:t xml:space="preserve">); the </w:t>
      </w:r>
      <w:r w:rsidR="00CB7445">
        <w:t xml:space="preserve">Technical </w:t>
      </w:r>
      <w:r>
        <w:t>Parameter Names and the Technical Parameter Units.</w:t>
      </w:r>
    </w:p>
    <w:p w:rsidR="00A317A6" w:rsidRDefault="00BB4290" w:rsidP="00095B6A">
      <w:pPr>
        <w:pStyle w:val="TextBody"/>
      </w:pPr>
      <w:r>
        <w:lastRenderedPageBreak/>
        <w:t>These files must be manually pre-processed prior to use in the format checking.  Essentially, the relevant columns must be extracted and converted to a text file.  The required pre-processing steps are described below.</w:t>
      </w:r>
    </w:p>
    <w:p w:rsidR="00A317A6" w:rsidRDefault="00A317A6" w:rsidP="00095B6A">
      <w:pPr>
        <w:pStyle w:val="TextBody"/>
      </w:pPr>
    </w:p>
    <w:p w:rsidR="00A317A6" w:rsidRPr="008F5E21" w:rsidRDefault="008F5E21" w:rsidP="00095B6A">
      <w:pPr>
        <w:pStyle w:val="TextBody"/>
        <w:rPr>
          <w:b/>
        </w:rPr>
      </w:pPr>
      <w:r w:rsidRPr="008F5E21">
        <w:rPr>
          <w:b/>
        </w:rPr>
        <w:t xml:space="preserve">Preparation of </w:t>
      </w:r>
      <w:r w:rsidR="00BB4290" w:rsidRPr="008F5E21">
        <w:rPr>
          <w:b/>
        </w:rPr>
        <w:t>Technical Parameter Names file:</w:t>
      </w:r>
    </w:p>
    <w:p w:rsidR="00A317A6" w:rsidRDefault="00BB4290">
      <w:pPr>
        <w:numPr>
          <w:ilvl w:val="0"/>
          <w:numId w:val="3"/>
        </w:numPr>
      </w:pPr>
      <w:r>
        <w:t xml:space="preserve">Download </w:t>
      </w:r>
      <w:r w:rsidR="00EE29CD">
        <w:t xml:space="preserve">and open </w:t>
      </w:r>
      <w:r>
        <w:t>the current file.</w:t>
      </w:r>
    </w:p>
    <w:p w:rsidR="00A317A6" w:rsidRDefault="00BB4290">
      <w:pPr>
        <w:numPr>
          <w:ilvl w:val="0"/>
          <w:numId w:val="3"/>
        </w:numPr>
      </w:pPr>
      <w:r>
        <w:t>Copy column B (parameter codes) into a separate “sheet” and save the new sheet as a “comma-separated file (csv)”.</w:t>
      </w:r>
    </w:p>
    <w:p w:rsidR="00A317A6" w:rsidRDefault="00BB4290">
      <w:pPr>
        <w:numPr>
          <w:ilvl w:val="0"/>
          <w:numId w:val="3"/>
        </w:numPr>
      </w:pPr>
      <w:r>
        <w:t>Remove the “units” part of the parameter names from each line in the new file; the units are everything following the last underscore character (“_”).  Any text editor can be used to perform this process.</w:t>
      </w:r>
    </w:p>
    <w:p w:rsidR="00A317A6" w:rsidRDefault="00BB4290">
      <w:pPr>
        <w:numPr>
          <w:ilvl w:val="0"/>
          <w:numId w:val="3"/>
        </w:numPr>
      </w:pPr>
      <w:r>
        <w:t xml:space="preserve">Place the file in the “specification directory” with the name: </w:t>
      </w:r>
      <w:proofErr w:type="spellStart"/>
      <w:r>
        <w:t>argo</w:t>
      </w:r>
      <w:proofErr w:type="spellEnd"/>
      <w:r>
        <w:t>-</w:t>
      </w:r>
      <w:proofErr w:type="spellStart"/>
      <w:r>
        <w:t>tech_names</w:t>
      </w:r>
      <w:proofErr w:type="spellEnd"/>
      <w:r>
        <w:t>-spec-v&lt;V&gt;, where &lt;V&gt; is the technical file version that these parameters correspond to.</w:t>
      </w:r>
    </w:p>
    <w:p w:rsidR="00A317A6" w:rsidRDefault="00A317A6"/>
    <w:p w:rsidR="00A317A6" w:rsidRDefault="00BB4290">
      <w:r>
        <w:t>Important characteristics:</w:t>
      </w:r>
    </w:p>
    <w:p w:rsidR="00A317A6" w:rsidRDefault="00BB4290">
      <w:pPr>
        <w:numPr>
          <w:ilvl w:val="0"/>
          <w:numId w:val="7"/>
        </w:numPr>
      </w:pPr>
      <w:r>
        <w:t>A parameter name must be on a line by itself with no embedded white-space.</w:t>
      </w:r>
    </w:p>
    <w:p w:rsidR="00A317A6" w:rsidRDefault="00BB4290">
      <w:pPr>
        <w:numPr>
          <w:ilvl w:val="0"/>
          <w:numId w:val="7"/>
        </w:numPr>
      </w:pPr>
      <w:r>
        <w:t>Within a name, any sequence of &lt;*&gt; will match any number of characters at that position.</w:t>
      </w:r>
      <w:r w:rsidR="005B3BF0">
        <w:t xml:space="preserve">  No embedded white-space within the &lt;*&gt;!!</w:t>
      </w:r>
    </w:p>
    <w:p w:rsidR="00A317A6" w:rsidRDefault="00BB4290">
      <w:pPr>
        <w:numPr>
          <w:ilvl w:val="0"/>
          <w:numId w:val="7"/>
        </w:numPr>
      </w:pPr>
      <w:r>
        <w:t>Blank lines and lines that start with (first characters) “//” are ignored.</w:t>
      </w:r>
    </w:p>
    <w:p w:rsidR="00A317A6" w:rsidRDefault="00BB4290">
      <w:pPr>
        <w:numPr>
          <w:ilvl w:val="0"/>
          <w:numId w:val="7"/>
        </w:numPr>
      </w:pPr>
      <w:r>
        <w:t xml:space="preserve">Lines that contain any white-space characters </w:t>
      </w:r>
      <w:r>
        <w:rPr>
          <w:i/>
          <w:iCs/>
        </w:rPr>
        <w:t>other</w:t>
      </w:r>
      <w:r>
        <w:t xml:space="preserve"> than leading and/or trailing white-space are ignored</w:t>
      </w:r>
      <w:r w:rsidR="00282708">
        <w:t>; pseudo comment lines</w:t>
      </w:r>
      <w:r>
        <w:t>.</w:t>
      </w:r>
    </w:p>
    <w:p w:rsidR="00282708" w:rsidRDefault="00282708" w:rsidP="00282708">
      <w:pPr>
        <w:pStyle w:val="TextBody"/>
        <w:numPr>
          <w:ilvl w:val="0"/>
          <w:numId w:val="7"/>
        </w:numPr>
      </w:pPr>
      <w:r>
        <w:t xml:space="preserve">Blank lines and lines whose first non-space characters are “//” (comment lines) are ignored.  (Comment lines are used to include the </w:t>
      </w:r>
      <w:proofErr w:type="spellStart"/>
      <w:r>
        <w:t>Subverion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 revision number and update date information.)</w:t>
      </w:r>
    </w:p>
    <w:p w:rsidR="00A317A6" w:rsidRDefault="00A317A6"/>
    <w:p w:rsidR="00A317A6" w:rsidRPr="008F5E21" w:rsidRDefault="008F5E21">
      <w:pPr>
        <w:rPr>
          <w:b/>
        </w:rPr>
      </w:pPr>
      <w:r w:rsidRPr="008F5E21">
        <w:rPr>
          <w:b/>
        </w:rPr>
        <w:t xml:space="preserve">Preparation of the </w:t>
      </w:r>
      <w:r w:rsidR="00BB4290" w:rsidRPr="008F5E21">
        <w:rPr>
          <w:b/>
        </w:rPr>
        <w:t>Technical Parameter Units file:</w:t>
      </w:r>
    </w:p>
    <w:p w:rsidR="00A317A6" w:rsidRDefault="00BB4290">
      <w:pPr>
        <w:numPr>
          <w:ilvl w:val="0"/>
          <w:numId w:val="4"/>
        </w:numPr>
      </w:pPr>
      <w:r>
        <w:t xml:space="preserve">Download </w:t>
      </w:r>
      <w:r w:rsidR="00A85643">
        <w:t xml:space="preserve">and open </w:t>
      </w:r>
      <w:r>
        <w:t>the current file.</w:t>
      </w:r>
    </w:p>
    <w:p w:rsidR="00A317A6" w:rsidRDefault="00BB4290">
      <w:pPr>
        <w:numPr>
          <w:ilvl w:val="0"/>
          <w:numId w:val="4"/>
        </w:numPr>
      </w:pPr>
      <w:r>
        <w:t>Copy column A (SI version of approved units) into a separate sheet and save the new sheet as a “comma-separated file (csv)”.</w:t>
      </w:r>
    </w:p>
    <w:p w:rsidR="00A317A6" w:rsidRDefault="00BB4290">
      <w:pPr>
        <w:numPr>
          <w:ilvl w:val="0"/>
          <w:numId w:val="4"/>
        </w:numPr>
      </w:pPr>
      <w:bookmarkStart w:id="98" w:name="__UnoMark__1_1356509358"/>
      <w:bookmarkEnd w:id="98"/>
      <w:r>
        <w:t xml:space="preserve">***While the old units are still being accepted*** Copy column C (old units) into a </w:t>
      </w:r>
      <w:r>
        <w:lastRenderedPageBreak/>
        <w:t xml:space="preserve">separate sheet and save this sheet as a separate csv file.  This file must </w:t>
      </w:r>
      <w:r w:rsidR="009D51E1">
        <w:t xml:space="preserve">be </w:t>
      </w:r>
      <w:r>
        <w:t>edited to remove the parenthetical unit descriptions from a few of the lines.</w:t>
      </w:r>
    </w:p>
    <w:p w:rsidR="00A317A6" w:rsidRDefault="00BB4290">
      <w:pPr>
        <w:numPr>
          <w:ilvl w:val="0"/>
          <w:numId w:val="4"/>
        </w:numPr>
      </w:pPr>
      <w:r>
        <w:t xml:space="preserve">Place the file(s) in the “specification directory” with the name(s): </w:t>
      </w:r>
      <w:proofErr w:type="spellStart"/>
      <w:r>
        <w:t>argo</w:t>
      </w:r>
      <w:proofErr w:type="spellEnd"/>
      <w:r>
        <w:t>-</w:t>
      </w:r>
      <w:proofErr w:type="spellStart"/>
      <w:r>
        <w:t>tech_names</w:t>
      </w:r>
      <w:proofErr w:type="spellEnd"/>
      <w:r>
        <w:t xml:space="preserve">-spec-v&lt;V&gt; and </w:t>
      </w:r>
      <w:proofErr w:type="spellStart"/>
      <w:r>
        <w:t>argo</w:t>
      </w:r>
      <w:proofErr w:type="spellEnd"/>
      <w:r>
        <w:t>-</w:t>
      </w:r>
      <w:proofErr w:type="spellStart"/>
      <w:r>
        <w:t>tech_names</w:t>
      </w:r>
      <w:proofErr w:type="spellEnd"/>
      <w:r>
        <w:t>-spec-v&lt;V&gt;.old, where &lt;V&gt; is the technical file version that these parameters correspond to.</w:t>
      </w:r>
    </w:p>
    <w:p w:rsidR="00A317A6" w:rsidRDefault="00A317A6"/>
    <w:p w:rsidR="00A317A6" w:rsidRDefault="00543977" w:rsidP="00095B6A">
      <w:pPr>
        <w:pStyle w:val="TextBody"/>
      </w:pPr>
      <w:r>
        <w:rPr>
          <w:b/>
          <w:bCs/>
        </w:rPr>
        <w:t>DEPRECATED NAMES AND/OR UNITS</w:t>
      </w:r>
      <w:r w:rsidR="00BB4290">
        <w:t>: Creating the “*.</w:t>
      </w:r>
      <w:r w:rsidR="008F5E21">
        <w:t>deprecated</w:t>
      </w:r>
      <w:r w:rsidR="00BB4290">
        <w:t xml:space="preserve">” file (step 4 and 5) will only be required during the transition period from the old </w:t>
      </w:r>
      <w:r>
        <w:t>names/</w:t>
      </w:r>
      <w:r w:rsidR="00BB4290">
        <w:t xml:space="preserve">units to the new </w:t>
      </w:r>
      <w:r>
        <w:t>names/</w:t>
      </w:r>
      <w:r w:rsidR="00BB4290">
        <w:t>units.  After the transition is complete, these steps can be skipped</w:t>
      </w:r>
      <w:r>
        <w:t>.</w:t>
      </w:r>
    </w:p>
    <w:p w:rsidR="007513E6" w:rsidRDefault="007513E6" w:rsidP="00095B6A">
      <w:pPr>
        <w:pStyle w:val="TextBody"/>
      </w:pPr>
      <w:r>
        <w:t>Names/units that match entries in the *.deprecated file will be accepted but WARNINGS will be issued regarding usage of the deprecated value.</w:t>
      </w:r>
    </w:p>
    <w:p w:rsidR="00A317A6" w:rsidRDefault="00A317A6">
      <w:pPr>
        <w:ind w:hanging="360"/>
      </w:pPr>
    </w:p>
    <w:p w:rsidR="00A317A6" w:rsidRDefault="00BB4290">
      <w:r>
        <w:t>Important characteristics:</w:t>
      </w:r>
    </w:p>
    <w:p w:rsidR="00A317A6" w:rsidRDefault="00BB4290">
      <w:pPr>
        <w:numPr>
          <w:ilvl w:val="0"/>
          <w:numId w:val="7"/>
        </w:numPr>
      </w:pPr>
      <w:r>
        <w:t>A unit name must be on a line by itself with no embedded white-space.</w:t>
      </w:r>
    </w:p>
    <w:p w:rsidR="00A317A6" w:rsidRDefault="00BB4290">
      <w:pPr>
        <w:numPr>
          <w:ilvl w:val="0"/>
          <w:numId w:val="7"/>
        </w:numPr>
      </w:pPr>
      <w:r>
        <w:t>Blank lines and lines that start with (first characters) “//” are ignored.</w:t>
      </w:r>
    </w:p>
    <w:p w:rsidR="00A317A6" w:rsidRDefault="00BB4290">
      <w:pPr>
        <w:numPr>
          <w:ilvl w:val="0"/>
          <w:numId w:val="7"/>
        </w:numPr>
      </w:pPr>
      <w:r>
        <w:t xml:space="preserve">Lines that contain any white-space characters </w:t>
      </w:r>
      <w:r>
        <w:rPr>
          <w:i/>
          <w:iCs/>
        </w:rPr>
        <w:t>other</w:t>
      </w:r>
      <w:r>
        <w:t xml:space="preserve"> than leading and/or trailing white-space are ignored.</w:t>
      </w:r>
    </w:p>
    <w:p w:rsidR="00282708" w:rsidRDefault="00282708" w:rsidP="00282708">
      <w:pPr>
        <w:pStyle w:val="TextBody"/>
        <w:numPr>
          <w:ilvl w:val="0"/>
          <w:numId w:val="7"/>
        </w:numPr>
      </w:pPr>
      <w:r>
        <w:t xml:space="preserve">Blank lines and lines whose first non-space characters are “//” (comment lines) are ignored.  (Comment lines are used to include the </w:t>
      </w:r>
      <w:proofErr w:type="spellStart"/>
      <w:r>
        <w:t>Subverion</w:t>
      </w:r>
      <w:proofErr w:type="spellEnd"/>
      <w:r>
        <w:t xml:space="preserve"> (</w:t>
      </w:r>
      <w:proofErr w:type="spellStart"/>
      <w:r>
        <w:t>svn</w:t>
      </w:r>
      <w:proofErr w:type="spellEnd"/>
      <w:r>
        <w:t>) revision number and update date information.)</w:t>
      </w:r>
    </w:p>
    <w:p w:rsidR="00CB7445" w:rsidRDefault="00CB7445" w:rsidP="004B17C0"/>
    <w:p w:rsidR="00A317A6" w:rsidRDefault="00126AFF" w:rsidP="00126AFF">
      <w:pPr>
        <w:pStyle w:val="Heading2"/>
      </w:pPr>
      <w:bookmarkStart w:id="99" w:name="_Toc415147756"/>
      <w:bookmarkStart w:id="100" w:name="_Ref418610210"/>
      <w:bookmarkStart w:id="101" w:name="_Ref418610282"/>
      <w:bookmarkStart w:id="102" w:name="_Ref418610311"/>
      <w:bookmarkStart w:id="103" w:name="_Ref418610348"/>
      <w:bookmarkStart w:id="104" w:name="_Ref418610364"/>
      <w:r>
        <w:t>Physical Parameter Files</w:t>
      </w:r>
      <w:bookmarkEnd w:id="99"/>
      <w:bookmarkEnd w:id="100"/>
      <w:bookmarkEnd w:id="101"/>
      <w:bookmarkEnd w:id="102"/>
      <w:bookmarkEnd w:id="103"/>
      <w:bookmarkEnd w:id="104"/>
    </w:p>
    <w:p w:rsidR="00126AFF" w:rsidRDefault="00126AFF" w:rsidP="00126AFF">
      <w:pPr>
        <w:pStyle w:val="TextBody"/>
      </w:pPr>
      <w:r>
        <w:rPr>
          <w:b/>
          <w:bCs/>
        </w:rPr>
        <w:t xml:space="preserve">File names: </w:t>
      </w:r>
      <w:proofErr w:type="spellStart"/>
      <w:r>
        <w:rPr>
          <w:b/>
          <w:bCs/>
        </w:rPr>
        <w:t>argo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physical_params</w:t>
      </w:r>
      <w:proofErr w:type="spellEnd"/>
      <w:r>
        <w:rPr>
          <w:b/>
          <w:bCs/>
        </w:rPr>
        <w:t>-spec-v&lt;</w:t>
      </w:r>
      <w:r w:rsidRPr="008F5E21">
        <w:rPr>
          <w:b/>
          <w:bCs/>
          <w:i/>
        </w:rPr>
        <w:t>V</w:t>
      </w:r>
      <w:r>
        <w:rPr>
          <w:b/>
          <w:bCs/>
        </w:rPr>
        <w:t>&gt;</w:t>
      </w:r>
    </w:p>
    <w:p w:rsidR="00126AFF" w:rsidRDefault="00126AFF" w:rsidP="00126AFF">
      <w:pPr>
        <w:pStyle w:val="TextBody"/>
      </w:pPr>
    </w:p>
    <w:p w:rsidR="00126AFF" w:rsidRDefault="00126AFF" w:rsidP="00126AFF">
      <w:pPr>
        <w:pStyle w:val="TextBody"/>
      </w:pPr>
      <w:r>
        <w:t>The physical parameters are defined by an Excel file available on the Argo Data Management website (</w:t>
      </w:r>
      <w:hyperlink r:id="rId13">
        <w:r>
          <w:rPr>
            <w:rStyle w:val="InternetLink"/>
          </w:rPr>
          <w:t>http://www.argodatamgt.org/Documentation</w:t>
        </w:r>
      </w:hyperlink>
      <w:r>
        <w:t>);</w:t>
      </w:r>
      <w:r w:rsidR="00CB7445">
        <w:t xml:space="preserve"> </w:t>
      </w:r>
      <w:r w:rsidR="00CB7445" w:rsidRPr="004B17C0">
        <w:rPr>
          <w:rStyle w:val="InternetLink"/>
        </w:rPr>
        <w:t xml:space="preserve">Argo physical parameters list: Core-Argo and B-Argo, </w:t>
      </w:r>
      <w:r w:rsidR="00CB7445">
        <w:rPr>
          <w:rStyle w:val="InternetLink"/>
          <w:i/>
        </w:rPr>
        <w:t>&lt;date&gt;</w:t>
      </w:r>
      <w:r w:rsidRPr="004B17C0">
        <w:rPr>
          <w:rStyle w:val="InternetLink"/>
        </w:rPr>
        <w:t>.</w:t>
      </w:r>
      <w:r w:rsidR="00CB7445">
        <w:rPr>
          <w:rStyle w:val="InternetLink"/>
        </w:rPr>
        <w:t xml:space="preserve">  </w:t>
      </w:r>
      <w:r>
        <w:t xml:space="preserve">The current </w:t>
      </w:r>
      <w:proofErr w:type="gramStart"/>
      <w:r>
        <w:t xml:space="preserve">versions in use by the format checker </w:t>
      </w:r>
      <w:r w:rsidR="00CB7445">
        <w:t>is</w:t>
      </w:r>
      <w:proofErr w:type="gramEnd"/>
      <w:r w:rsidR="00CB7445">
        <w:t xml:space="preserve"> documented in the </w:t>
      </w:r>
      <w:proofErr w:type="spellStart"/>
      <w:r w:rsidR="00412ED2">
        <w:t>FileChecker</w:t>
      </w:r>
      <w:proofErr w:type="spellEnd"/>
      <w:r w:rsidR="00CB7445">
        <w:t xml:space="preserve"> specification file.</w:t>
      </w:r>
    </w:p>
    <w:p w:rsidR="00126AFF" w:rsidRDefault="00126AFF" w:rsidP="00126AFF">
      <w:pPr>
        <w:pStyle w:val="TextBody"/>
      </w:pPr>
      <w:r>
        <w:t>These files must be manually pre-processed prior to use in the format checking.  Essentially, the relevant columns must be extracted and converted to a text file.  The required pre-processing steps are described below.</w:t>
      </w:r>
    </w:p>
    <w:p w:rsidR="00126AFF" w:rsidRDefault="00126AFF" w:rsidP="00126AFF">
      <w:pPr>
        <w:pStyle w:val="TextBody"/>
      </w:pPr>
    </w:p>
    <w:p w:rsidR="00126AFF" w:rsidRPr="008F5E21" w:rsidRDefault="00126AFF" w:rsidP="00126AFF">
      <w:pPr>
        <w:pStyle w:val="TextBody"/>
        <w:rPr>
          <w:b/>
        </w:rPr>
      </w:pPr>
      <w:r w:rsidRPr="008F5E21">
        <w:rPr>
          <w:b/>
        </w:rPr>
        <w:t xml:space="preserve">Preparation of </w:t>
      </w:r>
      <w:r w:rsidR="001E0C04">
        <w:rPr>
          <w:b/>
        </w:rPr>
        <w:t>Physical Parameter</w:t>
      </w:r>
      <w:r w:rsidRPr="008F5E21">
        <w:rPr>
          <w:b/>
        </w:rPr>
        <w:t xml:space="preserve"> file:</w:t>
      </w:r>
    </w:p>
    <w:p w:rsidR="00126AFF" w:rsidRDefault="00126AFF" w:rsidP="00126AFF">
      <w:pPr>
        <w:pStyle w:val="TextBody"/>
      </w:pPr>
    </w:p>
    <w:p w:rsidR="00126AFF" w:rsidRDefault="00126AFF" w:rsidP="004B17C0">
      <w:pPr>
        <w:numPr>
          <w:ilvl w:val="0"/>
          <w:numId w:val="33"/>
        </w:numPr>
      </w:pPr>
      <w:r>
        <w:t xml:space="preserve">Download </w:t>
      </w:r>
      <w:r w:rsidR="005E08D0">
        <w:t xml:space="preserve">and open </w:t>
      </w:r>
      <w:r>
        <w:t>the current file.</w:t>
      </w:r>
    </w:p>
    <w:p w:rsidR="00126AFF" w:rsidRDefault="00126AFF" w:rsidP="004B17C0">
      <w:pPr>
        <w:numPr>
          <w:ilvl w:val="0"/>
          <w:numId w:val="33"/>
        </w:numPr>
      </w:pPr>
      <w:commentRangeStart w:id="105"/>
      <w:r>
        <w:t>Copy</w:t>
      </w:r>
      <w:commentRangeEnd w:id="105"/>
      <w:r w:rsidR="00DF06F3">
        <w:rPr>
          <w:rStyle w:val="CommentReference"/>
          <w:rFonts w:cs="Mangal"/>
        </w:rPr>
        <w:commentReference w:id="105"/>
      </w:r>
      <w:r>
        <w:t xml:space="preserve"> column</w:t>
      </w:r>
      <w:r w:rsidR="00EE763A">
        <w:t>s</w:t>
      </w:r>
      <w:r>
        <w:t xml:space="preserve"> </w:t>
      </w:r>
      <w:proofErr w:type="gramStart"/>
      <w:r>
        <w:t xml:space="preserve">B </w:t>
      </w:r>
      <w:r w:rsidR="00EE763A">
        <w:t xml:space="preserve"> (</w:t>
      </w:r>
      <w:proofErr w:type="gramEnd"/>
      <w:r w:rsidR="00EE763A">
        <w:t xml:space="preserve">parameter codes) </w:t>
      </w:r>
      <w:r w:rsidR="006F60CC">
        <w:t>and D (</w:t>
      </w:r>
      <w:proofErr w:type="spellStart"/>
      <w:r w:rsidR="006F60CC">
        <w:t>long_name</w:t>
      </w:r>
      <w:proofErr w:type="spellEnd"/>
      <w:r w:rsidR="006F60CC">
        <w:t xml:space="preserve">) </w:t>
      </w:r>
      <w:r w:rsidR="00EE763A">
        <w:t>through I</w:t>
      </w:r>
      <w:r>
        <w:t xml:space="preserve"> </w:t>
      </w:r>
      <w:r w:rsidR="00EE763A">
        <w:t xml:space="preserve">(core/bio/intermediate) </w:t>
      </w:r>
      <w:r>
        <w:t>into a separate “sheet” and save the new sheet as a “</w:t>
      </w:r>
      <w:r w:rsidR="00C02141">
        <w:t>tab-</w:t>
      </w:r>
      <w:r>
        <w:t>separated file (</w:t>
      </w:r>
      <w:r w:rsidR="00C02141">
        <w:t>.txt</w:t>
      </w:r>
      <w:r>
        <w:t>)”.</w:t>
      </w:r>
      <w:r w:rsidR="00C02141">
        <w:t xml:space="preserve">  (NOTE: the separator character will be converted in the following step. Tab-separated works </w:t>
      </w:r>
      <w:proofErr w:type="gramStart"/>
      <w:r w:rsidR="00C02141">
        <w:t>better</w:t>
      </w:r>
      <w:proofErr w:type="gramEnd"/>
      <w:r w:rsidR="00C02141">
        <w:t xml:space="preserve"> than comma-separated because some of the cells contain commas.)</w:t>
      </w:r>
    </w:p>
    <w:p w:rsidR="00007385" w:rsidRDefault="00007385" w:rsidP="004B17C0">
      <w:pPr>
        <w:numPr>
          <w:ilvl w:val="0"/>
          <w:numId w:val="33"/>
        </w:numPr>
      </w:pPr>
      <w:r>
        <w:t>(((((Someday th</w:t>
      </w:r>
      <w:r w:rsidR="00B425E2">
        <w:t>e rest</w:t>
      </w:r>
      <w:r>
        <w:t xml:space="preserve"> will all be done by running a script.  But for now.))))</w:t>
      </w:r>
    </w:p>
    <w:p w:rsidR="00126AFF" w:rsidRDefault="00C02141" w:rsidP="004B17C0">
      <w:pPr>
        <w:numPr>
          <w:ilvl w:val="0"/>
          <w:numId w:val="33"/>
        </w:numPr>
      </w:pPr>
      <w:r>
        <w:t xml:space="preserve">Replace all of the tabs with </w:t>
      </w:r>
      <w:proofErr w:type="gramStart"/>
      <w:r>
        <w:t>“ |</w:t>
      </w:r>
      <w:proofErr w:type="gramEnd"/>
      <w:r>
        <w:t xml:space="preserve"> “.</w:t>
      </w:r>
    </w:p>
    <w:p w:rsidR="00C02141" w:rsidRDefault="00C02141" w:rsidP="004B17C0">
      <w:pPr>
        <w:numPr>
          <w:ilvl w:val="0"/>
          <w:numId w:val="33"/>
        </w:numPr>
      </w:pPr>
      <w:r>
        <w:t>Clean up the “header line”: Add “//” to the front (comment) and clean it up so it makes sense.</w:t>
      </w:r>
      <w:r w:rsidR="00007385">
        <w:t xml:space="preserve">  Remove an</w:t>
      </w:r>
      <w:r w:rsidR="000E45B4">
        <w:t>y</w:t>
      </w:r>
      <w:r w:rsidR="00007385">
        <w:t xml:space="preserve"> extraneous lines at the top and bottom of the file.</w:t>
      </w:r>
    </w:p>
    <w:p w:rsidR="00C02141" w:rsidRDefault="006F60CC" w:rsidP="004B17C0">
      <w:pPr>
        <w:numPr>
          <w:ilvl w:val="0"/>
          <w:numId w:val="33"/>
        </w:numPr>
      </w:pPr>
      <w:r>
        <w:t>Replace a “</w:t>
      </w:r>
      <w:proofErr w:type="spellStart"/>
      <w:r>
        <w:t>cf</w:t>
      </w:r>
      <w:proofErr w:type="spellEnd"/>
      <w:r>
        <w:t xml:space="preserve"> standard name” value of </w:t>
      </w:r>
      <w:r w:rsidR="00C02141">
        <w:t>“-</w:t>
      </w:r>
      <w:proofErr w:type="gramStart"/>
      <w:r w:rsidR="00C02141">
        <w:t xml:space="preserve">“ </w:t>
      </w:r>
      <w:r>
        <w:t>or</w:t>
      </w:r>
      <w:proofErr w:type="gramEnd"/>
      <w:r>
        <w:t xml:space="preserve"> “ “ (blank) </w:t>
      </w:r>
      <w:r w:rsidR="00C02141">
        <w:t>with “&lt;</w:t>
      </w:r>
      <w:r w:rsidR="00637FD5">
        <w:t>-</w:t>
      </w:r>
      <w:r w:rsidR="00C02141">
        <w:t>&gt;”</w:t>
      </w:r>
      <w:r>
        <w:t xml:space="preserve"> (no quotes).  (This means: </w:t>
      </w:r>
      <w:r w:rsidR="00C02141">
        <w:t>attribute optional, value ignored).</w:t>
      </w:r>
    </w:p>
    <w:p w:rsidR="006F60CC" w:rsidRDefault="006F60CC" w:rsidP="006F60CC">
      <w:pPr>
        <w:numPr>
          <w:ilvl w:val="0"/>
          <w:numId w:val="33"/>
        </w:numPr>
      </w:pPr>
      <w:r>
        <w:t>Replace a “</w:t>
      </w:r>
      <w:proofErr w:type="spellStart"/>
      <w:r>
        <w:t>valid_min</w:t>
      </w:r>
      <w:proofErr w:type="spellEnd"/>
      <w:r>
        <w:t>” or “</w:t>
      </w:r>
      <w:proofErr w:type="spellStart"/>
      <w:r>
        <w:t>valid_max</w:t>
      </w:r>
      <w:proofErr w:type="spellEnd"/>
      <w:r>
        <w:t>” value of “-</w:t>
      </w:r>
      <w:proofErr w:type="gramStart"/>
      <w:r>
        <w:t>“ or</w:t>
      </w:r>
      <w:proofErr w:type="gramEnd"/>
      <w:r>
        <w:t xml:space="preserve"> “ “ (blank) with “&lt;</w:t>
      </w:r>
      <w:r w:rsidR="00637FD5">
        <w:t>-</w:t>
      </w:r>
      <w:r>
        <w:t>&gt;” (no quotes).  (This means: attribute required, value ignored).</w:t>
      </w:r>
    </w:p>
    <w:p w:rsidR="006F60CC" w:rsidRDefault="00B425E2" w:rsidP="004B17C0">
      <w:pPr>
        <w:numPr>
          <w:ilvl w:val="0"/>
          <w:numId w:val="33"/>
        </w:numPr>
      </w:pPr>
      <w:r>
        <w:t>Add the data type to the first column.</w:t>
      </w:r>
      <w:r w:rsidR="00EB2C9B">
        <w:t xml:space="preserve"> Easiest is to add “float | “ to the </w:t>
      </w:r>
      <w:r w:rsidR="00480288">
        <w:t>beginning</w:t>
      </w:r>
      <w:r w:rsidR="00EB2C9B">
        <w:t xml:space="preserve"> of every line then manually scan the “comments” column of the Excel file and change the indicated types to “double”.</w:t>
      </w:r>
    </w:p>
    <w:p w:rsidR="00480288" w:rsidRDefault="00480288" w:rsidP="004B17C0">
      <w:pPr>
        <w:numPr>
          <w:ilvl w:val="0"/>
          <w:numId w:val="33"/>
        </w:numPr>
      </w:pPr>
      <w:r>
        <w:t xml:space="preserve">Scan the comments in the Excel file.  For any parameter that indicates is can use the </w:t>
      </w:r>
      <w:proofErr w:type="spellStart"/>
      <w:r>
        <w:t>N_VALUESxx</w:t>
      </w:r>
      <w:proofErr w:type="spellEnd"/>
      <w:r>
        <w:t xml:space="preserve"> “extra” dimension, add a “+” to the end of the data type; for example, “float+ | UV_IRRADIANCE……”</w:t>
      </w:r>
    </w:p>
    <w:p w:rsidR="005969D7" w:rsidRDefault="005969D7" w:rsidP="004B17C0">
      <w:pPr>
        <w:numPr>
          <w:ilvl w:val="0"/>
          <w:numId w:val="33"/>
        </w:numPr>
      </w:pPr>
      <w:r>
        <w:t xml:space="preserve"> </w:t>
      </w:r>
    </w:p>
    <w:p w:rsidR="00EB2C9B" w:rsidRDefault="00EB2C9B" w:rsidP="00EB2C9B">
      <w:pPr>
        <w:numPr>
          <w:ilvl w:val="0"/>
          <w:numId w:val="33"/>
        </w:numPr>
      </w:pPr>
      <w:r>
        <w:t>Look at the previous files and copy the header lines.  The “Based on” line through the “column header” line.  Update the Based on comment so it is current.</w:t>
      </w:r>
    </w:p>
    <w:p w:rsidR="00126AFF" w:rsidRDefault="00126AFF" w:rsidP="004B17C0">
      <w:pPr>
        <w:numPr>
          <w:ilvl w:val="0"/>
          <w:numId w:val="33"/>
        </w:numPr>
      </w:pPr>
      <w:r>
        <w:t xml:space="preserve">Place the file in the “specification directory” with the name: </w:t>
      </w:r>
      <w:proofErr w:type="spellStart"/>
      <w:r>
        <w:t>argo</w:t>
      </w:r>
      <w:proofErr w:type="spellEnd"/>
      <w:r>
        <w:t>-</w:t>
      </w:r>
      <w:proofErr w:type="spellStart"/>
      <w:r>
        <w:t>tech_names</w:t>
      </w:r>
      <w:proofErr w:type="spellEnd"/>
      <w:r>
        <w:t>-spec-v&lt;V&gt;, where &lt;V&gt; is the technical file version that these parameters correspond to.</w:t>
      </w:r>
    </w:p>
    <w:p w:rsidR="00126AFF" w:rsidRDefault="00126AFF" w:rsidP="00126AFF">
      <w:pPr>
        <w:pStyle w:val="TextBody"/>
      </w:pPr>
    </w:p>
    <w:p w:rsidR="00126AFF" w:rsidRDefault="006D25F5" w:rsidP="00B06E70">
      <w:pPr>
        <w:pStyle w:val="Appendix1"/>
        <w:numPr>
          <w:ilvl w:val="0"/>
          <w:numId w:val="35"/>
        </w:numPr>
      </w:pPr>
      <w:bookmarkStart w:id="106" w:name="_Toc415147757"/>
      <w:r>
        <w:t>Creating the distribution</w:t>
      </w:r>
      <w:bookmarkEnd w:id="106"/>
    </w:p>
    <w:p w:rsidR="00851E8A" w:rsidRDefault="00B60971" w:rsidP="00B06E70">
      <w:pPr>
        <w:pStyle w:val="Appendix2"/>
        <w:numPr>
          <w:ilvl w:val="1"/>
          <w:numId w:val="35"/>
        </w:numPr>
      </w:pPr>
      <w:r>
        <w:lastRenderedPageBreak/>
        <w:t xml:space="preserve">Creating the </w:t>
      </w:r>
      <w:r w:rsidR="0082649E">
        <w:t xml:space="preserve">executable </w:t>
      </w:r>
      <w:r>
        <w:t>distribution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In an “export directory”, “</w:t>
      </w:r>
      <w:proofErr w:type="spellStart"/>
      <w:r>
        <w:t>svn</w:t>
      </w:r>
      <w:proofErr w:type="spellEnd"/>
      <w:r>
        <w:t xml:space="preserve"> export” </w:t>
      </w:r>
      <w:proofErr w:type="gramStart"/>
      <w:r>
        <w:t>clean</w:t>
      </w:r>
      <w:proofErr w:type="gramEnd"/>
      <w:r>
        <w:t xml:space="preserve"> copies of the “java” directory (with sub-directories). (This will not produce any of the SVN files.)</w:t>
      </w:r>
    </w:p>
    <w:p w:rsidR="00525728" w:rsidRDefault="003C212F" w:rsidP="003C212F">
      <w:pPr>
        <w:pStyle w:val="TextBody"/>
        <w:numPr>
          <w:ilvl w:val="0"/>
          <w:numId w:val="38"/>
        </w:numPr>
      </w:pPr>
      <w:proofErr w:type="spellStart"/>
      <w:r>
        <w:t>svn</w:t>
      </w:r>
      <w:proofErr w:type="spellEnd"/>
      <w:r>
        <w:t xml:space="preserve"> export </w:t>
      </w:r>
      <w:r>
        <w:rPr>
          <w:i/>
        </w:rPr>
        <w:t>repository</w:t>
      </w:r>
      <w:r>
        <w:t>/bin/java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Create a “distribution directory”.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Copy the (third party) JAR files to a “distribution directory”.</w:t>
      </w:r>
    </w:p>
    <w:p w:rsidR="003C212F" w:rsidRDefault="003C212F" w:rsidP="003C212F">
      <w:pPr>
        <w:pStyle w:val="TextBody"/>
        <w:numPr>
          <w:ilvl w:val="0"/>
          <w:numId w:val="39"/>
        </w:numPr>
      </w:pPr>
      <w:r>
        <w:t xml:space="preserve">From the export directory: </w:t>
      </w:r>
      <w:proofErr w:type="gramStart"/>
      <w:r w:rsidRPr="004B17C0">
        <w:rPr>
          <w:rFonts w:ascii="Courier New" w:hAnsi="Courier New" w:cs="Courier New"/>
        </w:rPr>
        <w:t>find .</w:t>
      </w:r>
      <w:proofErr w:type="gramEnd"/>
      <w:r w:rsidRPr="004B17C0">
        <w:rPr>
          <w:rFonts w:ascii="Courier New" w:hAnsi="Courier New" w:cs="Courier New"/>
        </w:rPr>
        <w:t xml:space="preserve"> -name '*.jar' -exec </w:t>
      </w:r>
      <w:proofErr w:type="spellStart"/>
      <w:r w:rsidRPr="004B17C0">
        <w:rPr>
          <w:rFonts w:ascii="Courier New" w:hAnsi="Courier New" w:cs="Courier New"/>
        </w:rPr>
        <w:t>cp</w:t>
      </w:r>
      <w:proofErr w:type="spellEnd"/>
      <w:r w:rsidRPr="004B17C0">
        <w:rPr>
          <w:rFonts w:ascii="Courier New" w:hAnsi="Courier New" w:cs="Courier New"/>
        </w:rPr>
        <w:t xml:space="preserve"> {} </w:t>
      </w:r>
      <w:proofErr w:type="spellStart"/>
      <w:r>
        <w:rPr>
          <w:rFonts w:ascii="Courier New" w:hAnsi="Courier New" w:cs="Courier New"/>
          <w:i/>
        </w:rPr>
        <w:t>distr-dir</w:t>
      </w:r>
      <w:proofErr w:type="spellEnd"/>
      <w:r w:rsidRPr="004B17C0">
        <w:rPr>
          <w:rFonts w:ascii="Courier New" w:hAnsi="Courier New" w:cs="Courier New"/>
        </w:rPr>
        <w:t xml:space="preserve"> \;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Create an XMLBuilder.jar file in the “distribution directory”.</w:t>
      </w:r>
    </w:p>
    <w:p w:rsidR="003C212F" w:rsidRDefault="003C212F" w:rsidP="003C212F">
      <w:pPr>
        <w:pStyle w:val="TextBody"/>
        <w:numPr>
          <w:ilvl w:val="0"/>
          <w:numId w:val="39"/>
        </w:numPr>
      </w:pPr>
      <w:r>
        <w:t xml:space="preserve">From </w:t>
      </w:r>
      <w:r w:rsidRPr="004B17C0">
        <w:rPr>
          <w:i/>
        </w:rPr>
        <w:t>export</w:t>
      </w:r>
      <w:r>
        <w:t xml:space="preserve">/java: </w:t>
      </w:r>
      <w:r w:rsidRPr="004B17C0">
        <w:rPr>
          <w:rFonts w:ascii="Courier New" w:hAnsi="Courier New" w:cs="Courier New"/>
        </w:rPr>
        <w:t xml:space="preserve">jar </w:t>
      </w:r>
      <w:proofErr w:type="spellStart"/>
      <w:r w:rsidRPr="004B17C0">
        <w:rPr>
          <w:rFonts w:ascii="Courier New" w:hAnsi="Courier New" w:cs="Courier New"/>
        </w:rPr>
        <w:t>cf</w:t>
      </w:r>
      <w:proofErr w:type="spellEnd"/>
      <w:r w:rsidRPr="004B17C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i/>
        </w:rPr>
        <w:t>distr</w:t>
      </w:r>
      <w:r w:rsidRPr="004B17C0">
        <w:rPr>
          <w:rFonts w:ascii="Courier New" w:hAnsi="Courier New" w:cs="Courier New"/>
          <w:i/>
        </w:rPr>
        <w:t>-dir</w:t>
      </w:r>
      <w:proofErr w:type="spellEnd"/>
      <w:r w:rsidRPr="004B17C0">
        <w:rPr>
          <w:rFonts w:ascii="Courier New" w:hAnsi="Courier New" w:cs="Courier New"/>
        </w:rPr>
        <w:t>/XMLBuilder.jar com</w:t>
      </w:r>
    </w:p>
    <w:p w:rsidR="003C212F" w:rsidRDefault="003C212F" w:rsidP="00134C9E">
      <w:pPr>
        <w:pStyle w:val="TextBody"/>
        <w:numPr>
          <w:ilvl w:val="0"/>
          <w:numId w:val="37"/>
        </w:numPr>
      </w:pPr>
      <w:r>
        <w:t>Compile the java (within the “</w:t>
      </w:r>
      <w:r w:rsidRPr="00FC3EE1">
        <w:rPr>
          <w:i/>
        </w:rPr>
        <w:t>export</w:t>
      </w:r>
      <w:r w:rsidR="001E6AD8">
        <w:t>/java</w:t>
      </w:r>
      <w:r>
        <w:t xml:space="preserve"> directory”)</w:t>
      </w:r>
      <w:r w:rsidR="0082649E">
        <w:t xml:space="preserve">: </w:t>
      </w:r>
    </w:p>
    <w:p w:rsidR="00134C9E" w:rsidRDefault="00134C9E" w:rsidP="00FC3EE1">
      <w:pPr>
        <w:pStyle w:val="TextBody"/>
        <w:numPr>
          <w:ilvl w:val="0"/>
          <w:numId w:val="39"/>
        </w:numPr>
      </w:pPr>
      <w:r>
        <w:t xml:space="preserve">Set CLASSPATH:  In </w:t>
      </w:r>
      <w:r>
        <w:rPr>
          <w:i/>
        </w:rPr>
        <w:t>export/</w:t>
      </w:r>
      <w:r>
        <w:t>java</w:t>
      </w:r>
      <w:proofErr w:type="gramStart"/>
      <w:r>
        <w:t>: .</w:t>
      </w:r>
      <w:proofErr w:type="gramEnd"/>
      <w:r>
        <w:t xml:space="preserve"> </w:t>
      </w:r>
      <w:proofErr w:type="spellStart"/>
      <w:r>
        <w:t>set_classpath</w:t>
      </w:r>
      <w:proofErr w:type="spellEnd"/>
    </w:p>
    <w:p w:rsidR="00134C9E" w:rsidRDefault="00134C9E" w:rsidP="00FC3EE1">
      <w:pPr>
        <w:pStyle w:val="TextBody"/>
        <w:numPr>
          <w:ilvl w:val="0"/>
          <w:numId w:val="39"/>
        </w:numPr>
      </w:pPr>
      <w:r>
        <w:t xml:space="preserve">Run </w:t>
      </w:r>
      <w:ins w:id="107" w:author="Ignaszewski, Mr. Mark" w:date="2017-09-29T19:33:00Z">
        <w:r w:rsidR="00AB09CE">
          <w:t>“</w:t>
        </w:r>
      </w:ins>
      <w:r>
        <w:t>make</w:t>
      </w:r>
      <w:ins w:id="108" w:author="Ignaszewski, Mr. Mark" w:date="2017-09-29T19:33:00Z">
        <w:r w:rsidR="00AB09CE">
          <w:t xml:space="preserve"> </w:t>
        </w:r>
        <w:proofErr w:type="spellStart"/>
        <w:r w:rsidR="00AB09CE">
          <w:t>ValidateSubmit.class</w:t>
        </w:r>
        <w:proofErr w:type="spellEnd"/>
        <w:r w:rsidR="00AB09CE">
          <w:t>”</w:t>
        </w:r>
      </w:ins>
    </w:p>
    <w:p w:rsidR="003C212F" w:rsidRDefault="003C212F" w:rsidP="003C212F">
      <w:pPr>
        <w:pStyle w:val="TextBody"/>
        <w:numPr>
          <w:ilvl w:val="0"/>
          <w:numId w:val="37"/>
        </w:numPr>
      </w:pPr>
      <w:r>
        <w:t>Create the log4j.properties file within the “export directory”</w:t>
      </w:r>
    </w:p>
    <w:p w:rsidR="003C212F" w:rsidRDefault="003C212F" w:rsidP="003C212F">
      <w:pPr>
        <w:pStyle w:val="TextBody"/>
        <w:numPr>
          <w:ilvl w:val="0"/>
          <w:numId w:val="39"/>
        </w:numPr>
      </w:pPr>
      <w:r>
        <w:t xml:space="preserve">In </w:t>
      </w:r>
      <w:r>
        <w:rPr>
          <w:i/>
        </w:rPr>
        <w:t>export/</w:t>
      </w:r>
      <w:r>
        <w:t xml:space="preserve">java directory: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 –p log4j.properties.info log4j.properties</w:t>
      </w:r>
    </w:p>
    <w:p w:rsidR="00EC4D10" w:rsidRDefault="00EC4D10" w:rsidP="003C212F">
      <w:pPr>
        <w:pStyle w:val="TextBody"/>
        <w:numPr>
          <w:ilvl w:val="0"/>
          <w:numId w:val="37"/>
        </w:numPr>
      </w:pPr>
      <w:r>
        <w:t>From a new/updated “check out” directory of the current tag:</w:t>
      </w:r>
    </w:p>
    <w:p w:rsidR="00EC4D10" w:rsidRDefault="00F312C1" w:rsidP="006B3A91">
      <w:pPr>
        <w:pStyle w:val="TextBody"/>
        <w:numPr>
          <w:ilvl w:val="0"/>
          <w:numId w:val="39"/>
        </w:numPr>
      </w:pPr>
      <w:r>
        <w:t>Create the “</w:t>
      </w:r>
      <w:proofErr w:type="spellStart"/>
      <w:r>
        <w:t>Application.properties</w:t>
      </w:r>
      <w:proofErr w:type="spellEnd"/>
      <w:r>
        <w:t>” file by running “make”</w:t>
      </w:r>
    </w:p>
    <w:p w:rsidR="00F312C1" w:rsidRDefault="00F312C1" w:rsidP="006B3A91">
      <w:pPr>
        <w:pStyle w:val="TextBody"/>
        <w:numPr>
          <w:ilvl w:val="0"/>
          <w:numId w:val="39"/>
        </w:numPr>
      </w:pPr>
      <w:r>
        <w:t>Copy the “</w:t>
      </w:r>
      <w:proofErr w:type="spellStart"/>
      <w:r>
        <w:t>Application.properties</w:t>
      </w:r>
      <w:proofErr w:type="spellEnd"/>
      <w:r>
        <w:t xml:space="preserve">” file to the </w:t>
      </w:r>
      <w:r>
        <w:rPr>
          <w:i/>
        </w:rPr>
        <w:t>export</w:t>
      </w:r>
      <w:r>
        <w:t>/java directory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Create the ValidateSubmit.jar executable JAR file</w:t>
      </w:r>
    </w:p>
    <w:p w:rsidR="00AB3D6C" w:rsidRDefault="003C212F" w:rsidP="003C212F">
      <w:pPr>
        <w:pStyle w:val="TextBody"/>
        <w:numPr>
          <w:ilvl w:val="0"/>
          <w:numId w:val="39"/>
        </w:numPr>
      </w:pPr>
      <w:r>
        <w:t xml:space="preserve">From the </w:t>
      </w:r>
      <w:r w:rsidRPr="00AB18F9">
        <w:rPr>
          <w:i/>
        </w:rPr>
        <w:t>export</w:t>
      </w:r>
      <w:r>
        <w:t xml:space="preserve">/java: </w:t>
      </w:r>
      <w:proofErr w:type="spellStart"/>
      <w:r w:rsidR="00AB3D6C">
        <w:t>make_exe_jar</w:t>
      </w:r>
      <w:proofErr w:type="spellEnd"/>
      <w:r w:rsidR="00AB3D6C">
        <w:t xml:space="preserve"> </w:t>
      </w:r>
      <w:proofErr w:type="spellStart"/>
      <w:r w:rsidR="00AB3D6C">
        <w:rPr>
          <w:i/>
        </w:rPr>
        <w:t>distr-dir</w:t>
      </w:r>
      <w:proofErr w:type="spellEnd"/>
    </w:p>
    <w:p w:rsidR="00AB3D6C" w:rsidRDefault="00AB3D6C" w:rsidP="00FC3EE1">
      <w:pPr>
        <w:pStyle w:val="TextBody"/>
        <w:numPr>
          <w:ilvl w:val="1"/>
          <w:numId w:val="39"/>
        </w:numPr>
      </w:pPr>
      <w:r>
        <w:rPr>
          <w:rFonts w:ascii="Courier New" w:hAnsi="Courier New" w:cs="Courier New"/>
        </w:rPr>
        <w:t xml:space="preserve">Executes command: </w:t>
      </w:r>
      <w:r w:rsidR="003C212F" w:rsidRPr="00AB18F9">
        <w:rPr>
          <w:rFonts w:ascii="Courier New" w:hAnsi="Courier New" w:cs="Courier New"/>
        </w:rPr>
        <w:t>jar cf</w:t>
      </w:r>
      <w:r w:rsidR="003C212F">
        <w:rPr>
          <w:rFonts w:ascii="Courier New" w:hAnsi="Courier New" w:cs="Courier New"/>
        </w:rPr>
        <w:t>m</w:t>
      </w:r>
      <w:r w:rsidR="003C212F" w:rsidRPr="00AB18F9">
        <w:rPr>
          <w:rFonts w:ascii="Courier New" w:hAnsi="Courier New" w:cs="Courier New"/>
        </w:rPr>
        <w:t xml:space="preserve"> </w:t>
      </w:r>
      <w:proofErr w:type="spellStart"/>
      <w:r w:rsidR="003C212F">
        <w:rPr>
          <w:rFonts w:ascii="Courier New" w:hAnsi="Courier New" w:cs="Courier New"/>
          <w:i/>
        </w:rPr>
        <w:t>distr</w:t>
      </w:r>
      <w:r w:rsidR="003C212F" w:rsidRPr="00AB18F9">
        <w:rPr>
          <w:rFonts w:ascii="Courier New" w:hAnsi="Courier New" w:cs="Courier New"/>
          <w:i/>
        </w:rPr>
        <w:t>-dir</w:t>
      </w:r>
      <w:proofErr w:type="spellEnd"/>
      <w:r w:rsidR="003C212F" w:rsidRPr="00AB18F9">
        <w:rPr>
          <w:rFonts w:ascii="Courier New" w:hAnsi="Courier New" w:cs="Courier New"/>
        </w:rPr>
        <w:t>/</w:t>
      </w:r>
      <w:r w:rsidR="003C212F">
        <w:rPr>
          <w:rFonts w:ascii="Courier New" w:hAnsi="Courier New" w:cs="Courier New"/>
        </w:rPr>
        <w:t>ValidateSubmit</w:t>
      </w:r>
      <w:r w:rsidR="003C212F" w:rsidRPr="00AB18F9">
        <w:rPr>
          <w:rFonts w:ascii="Courier New" w:hAnsi="Courier New" w:cs="Courier New"/>
        </w:rPr>
        <w:t xml:space="preserve">.jar </w:t>
      </w:r>
      <w:r w:rsidR="003C212F" w:rsidRPr="008E5D78">
        <w:rPr>
          <w:rFonts w:ascii="Courier New" w:hAnsi="Courier New" w:cs="Courier New"/>
        </w:rPr>
        <w:t xml:space="preserve">MANIFEST.txt log4j.properties </w:t>
      </w:r>
      <w:proofErr w:type="spellStart"/>
      <w:r w:rsidR="008D4468">
        <w:rPr>
          <w:rFonts w:ascii="Courier New" w:hAnsi="Courier New" w:cs="Courier New"/>
        </w:rPr>
        <w:t>Application.pr</w:t>
      </w:r>
      <w:bookmarkStart w:id="109" w:name="_GoBack"/>
      <w:bookmarkEnd w:id="109"/>
      <w:r w:rsidR="008D4468">
        <w:rPr>
          <w:rFonts w:ascii="Courier New" w:hAnsi="Courier New" w:cs="Courier New"/>
        </w:rPr>
        <w:t>operties</w:t>
      </w:r>
      <w:proofErr w:type="spellEnd"/>
      <w:r w:rsidR="008D4468">
        <w:rPr>
          <w:rFonts w:ascii="Courier New" w:hAnsi="Courier New" w:cs="Courier New"/>
        </w:rPr>
        <w:t xml:space="preserve"> </w:t>
      </w:r>
      <w:proofErr w:type="spellStart"/>
      <w:r w:rsidR="003C212F" w:rsidRPr="008E5D78">
        <w:rPr>
          <w:rFonts w:ascii="Courier New" w:hAnsi="Courier New" w:cs="Courier New"/>
        </w:rPr>
        <w:t>Valid</w:t>
      </w:r>
      <w:r w:rsidR="003C212F">
        <w:rPr>
          <w:rFonts w:ascii="Courier New" w:hAnsi="Courier New" w:cs="Courier New"/>
        </w:rPr>
        <w:t>ateSubmit</w:t>
      </w:r>
      <w:proofErr w:type="spellEnd"/>
      <w:r w:rsidR="003C212F">
        <w:rPr>
          <w:rFonts w:ascii="Courier New" w:hAnsi="Courier New" w:cs="Courier New"/>
        </w:rPr>
        <w:t xml:space="preserve">*.class </w:t>
      </w:r>
      <w:proofErr w:type="spellStart"/>
      <w:ins w:id="110" w:author="Ignaszewski, Mr. Mark" w:date="2017-09-29T19:37:00Z">
        <w:r w:rsidR="00AB09CE">
          <w:rPr>
            <w:rFonts w:ascii="Courier New" w:hAnsi="Courier New" w:cs="Courier New"/>
          </w:rPr>
          <w:t>ResultsFile</w:t>
        </w:r>
        <w:proofErr w:type="spellEnd"/>
        <w:r w:rsidR="00AB09CE">
          <w:rPr>
            <w:rFonts w:ascii="Courier New" w:hAnsi="Courier New" w:cs="Courier New"/>
          </w:rPr>
          <w:t xml:space="preserve">*.class </w:t>
        </w:r>
      </w:ins>
      <w:proofErr w:type="spellStart"/>
      <w:r w:rsidR="003C212F">
        <w:rPr>
          <w:rFonts w:ascii="Courier New" w:hAnsi="Courier New" w:cs="Courier New"/>
        </w:rPr>
        <w:t>usgdac</w:t>
      </w:r>
      <w:proofErr w:type="spellEnd"/>
      <w:r w:rsidR="003C212F">
        <w:rPr>
          <w:rFonts w:ascii="Courier New" w:hAnsi="Courier New" w:cs="Courier New"/>
        </w:rPr>
        <w:t>/*.class</w:t>
      </w:r>
    </w:p>
    <w:p w:rsidR="003C212F" w:rsidRDefault="003C212F" w:rsidP="003C212F">
      <w:pPr>
        <w:pStyle w:val="TextBody"/>
        <w:numPr>
          <w:ilvl w:val="0"/>
          <w:numId w:val="37"/>
        </w:numPr>
      </w:pPr>
      <w:r>
        <w:t>Build the distribution TAR file</w:t>
      </w:r>
    </w:p>
    <w:p w:rsidR="00AA1F96" w:rsidRDefault="003C212F" w:rsidP="003C212F">
      <w:pPr>
        <w:pStyle w:val="TextBody"/>
        <w:numPr>
          <w:ilvl w:val="0"/>
          <w:numId w:val="39"/>
        </w:numPr>
      </w:pPr>
      <w:r>
        <w:t xml:space="preserve">From the distribution directory: </w:t>
      </w:r>
    </w:p>
    <w:p w:rsidR="003C212F" w:rsidRDefault="003C212F" w:rsidP="00B06E70">
      <w:pPr>
        <w:pStyle w:val="TextBody"/>
        <w:numPr>
          <w:ilvl w:val="1"/>
          <w:numId w:val="39"/>
        </w:numPr>
      </w:pPr>
      <w:r>
        <w:rPr>
          <w:rFonts w:ascii="Courier New" w:hAnsi="Courier New" w:cs="Courier New"/>
        </w:rPr>
        <w:t xml:space="preserve">tar </w:t>
      </w:r>
      <w:proofErr w:type="spellStart"/>
      <w:r>
        <w:rPr>
          <w:rFonts w:ascii="Courier New" w:hAnsi="Courier New" w:cs="Courier New"/>
        </w:rPr>
        <w:t>cvf</w:t>
      </w:r>
      <w:proofErr w:type="spellEnd"/>
      <w:r>
        <w:rPr>
          <w:rFonts w:ascii="Courier New" w:hAnsi="Courier New" w:cs="Courier New"/>
        </w:rPr>
        <w:t xml:space="preserve"> file_checker</w:t>
      </w:r>
      <w:r w:rsidR="00B24F9B">
        <w:rPr>
          <w:rFonts w:ascii="Courier New" w:hAnsi="Courier New" w:cs="Courier New"/>
        </w:rPr>
        <w:t>_</w:t>
      </w:r>
      <w:r w:rsidR="00CD0779">
        <w:rPr>
          <w:rFonts w:ascii="Courier New" w:hAnsi="Courier New" w:cs="Courier New"/>
        </w:rPr>
        <w:t>exec</w:t>
      </w:r>
      <w:r w:rsidR="00AA1F96">
        <w:rPr>
          <w:rFonts w:ascii="Courier New" w:hAnsi="Courier New" w:cs="Courier New"/>
        </w:rPr>
        <w:t>_yyyy-mm-dd</w:t>
      </w:r>
      <w:r>
        <w:rPr>
          <w:rFonts w:ascii="Courier New" w:hAnsi="Courier New" w:cs="Courier New"/>
        </w:rPr>
        <w:t>.tar *</w:t>
      </w:r>
      <w:ins w:id="111" w:author="Ignaszewski, Mr. Mark, Code 7542" w:date="2016-10-20T16:59:00Z">
        <w:r w:rsidR="000973C7">
          <w:rPr>
            <w:rFonts w:ascii="Courier New" w:hAnsi="Courier New" w:cs="Courier New"/>
          </w:rPr>
          <w:t>.jar</w:t>
        </w:r>
      </w:ins>
    </w:p>
    <w:p w:rsidR="003C212F" w:rsidRPr="003C212F" w:rsidRDefault="003C212F" w:rsidP="00B06E70">
      <w:pPr>
        <w:pStyle w:val="TextBody"/>
      </w:pPr>
    </w:p>
    <w:p w:rsidR="00392763" w:rsidRDefault="003C212F" w:rsidP="00B06E70">
      <w:pPr>
        <w:pStyle w:val="Appendix2"/>
        <w:numPr>
          <w:ilvl w:val="1"/>
          <w:numId w:val="35"/>
        </w:numPr>
      </w:pPr>
      <w:r>
        <w:t>Creating the specification file distribution</w:t>
      </w:r>
    </w:p>
    <w:p w:rsidR="00380DC9" w:rsidRDefault="00401B71" w:rsidP="00B06E70">
      <w:pPr>
        <w:pStyle w:val="TextBody"/>
        <w:numPr>
          <w:ilvl w:val="0"/>
          <w:numId w:val="47"/>
        </w:numPr>
      </w:pPr>
      <w:r>
        <w:t>In an “export directory”, “</w:t>
      </w:r>
      <w:proofErr w:type="spellStart"/>
      <w:r>
        <w:t>svn</w:t>
      </w:r>
      <w:proofErr w:type="spellEnd"/>
      <w:r>
        <w:t xml:space="preserve"> export” </w:t>
      </w:r>
      <w:proofErr w:type="gramStart"/>
      <w:r>
        <w:t>clean</w:t>
      </w:r>
      <w:proofErr w:type="gramEnd"/>
      <w:r>
        <w:t xml:space="preserve"> copies of the “spec”</w:t>
      </w:r>
      <w:r w:rsidR="00380DC9">
        <w:t>. (This will not produce any of the SVN files.)</w:t>
      </w:r>
    </w:p>
    <w:p w:rsidR="00401B71" w:rsidRDefault="00401B71" w:rsidP="004B17C0">
      <w:pPr>
        <w:pStyle w:val="TextBody"/>
        <w:numPr>
          <w:ilvl w:val="0"/>
          <w:numId w:val="38"/>
        </w:numPr>
      </w:pPr>
      <w:proofErr w:type="spellStart"/>
      <w:r>
        <w:lastRenderedPageBreak/>
        <w:t>svn</w:t>
      </w:r>
      <w:proofErr w:type="spellEnd"/>
      <w:r>
        <w:t xml:space="preserve"> export </w:t>
      </w:r>
      <w:r>
        <w:rPr>
          <w:i/>
        </w:rPr>
        <w:t>repository</w:t>
      </w:r>
      <w:r>
        <w:t>/</w:t>
      </w:r>
      <w:r w:rsidR="009B2997">
        <w:t>bin/</w:t>
      </w:r>
      <w:r>
        <w:t>spec</w:t>
      </w:r>
    </w:p>
    <w:p w:rsidR="000F3B27" w:rsidRPr="00401B71" w:rsidRDefault="000F3B27" w:rsidP="00B06E70">
      <w:pPr>
        <w:pStyle w:val="TextBody"/>
        <w:ind w:left="360"/>
      </w:pPr>
      <w:r>
        <w:t>This will create the directory “spec” in the export directory</w:t>
      </w:r>
    </w:p>
    <w:p w:rsidR="00B210D8" w:rsidRDefault="007450E7" w:rsidP="00B06E70">
      <w:pPr>
        <w:pStyle w:val="TextBody"/>
        <w:numPr>
          <w:ilvl w:val="0"/>
          <w:numId w:val="47"/>
        </w:numPr>
      </w:pPr>
      <w:r>
        <w:t>Create the</w:t>
      </w:r>
      <w:r w:rsidR="00B210D8">
        <w:t xml:space="preserve"> </w:t>
      </w:r>
      <w:proofErr w:type="spellStart"/>
      <w:r w:rsidR="00B210D8">
        <w:t>VersionInfo</w:t>
      </w:r>
      <w:r>
        <w:t>.properties</w:t>
      </w:r>
      <w:proofErr w:type="spellEnd"/>
      <w:r>
        <w:t xml:space="preserve"> file</w:t>
      </w:r>
    </w:p>
    <w:p w:rsidR="007450E7" w:rsidRDefault="002B1CA8" w:rsidP="007450E7">
      <w:pPr>
        <w:pStyle w:val="TextBody"/>
        <w:numPr>
          <w:ilvl w:val="0"/>
          <w:numId w:val="38"/>
        </w:numPr>
      </w:pPr>
      <w:r>
        <w:t xml:space="preserve">In a “check out” directory of </w:t>
      </w:r>
      <w:r>
        <w:rPr>
          <w:i/>
        </w:rPr>
        <w:t>”</w:t>
      </w:r>
      <w:r w:rsidR="007450E7">
        <w:t>/spec</w:t>
      </w:r>
      <w:r>
        <w:t>”</w:t>
      </w:r>
      <w:r w:rsidR="007450E7">
        <w:t>: make</w:t>
      </w:r>
    </w:p>
    <w:p w:rsidR="002B1CA8" w:rsidRDefault="002B1CA8" w:rsidP="007450E7">
      <w:pPr>
        <w:pStyle w:val="TextBody"/>
        <w:numPr>
          <w:ilvl w:val="0"/>
          <w:numId w:val="38"/>
        </w:numPr>
      </w:pPr>
      <w:r>
        <w:t xml:space="preserve">Copy the </w:t>
      </w:r>
      <w:proofErr w:type="spellStart"/>
      <w:r>
        <w:t>VersoinInfo.properties</w:t>
      </w:r>
      <w:proofErr w:type="spellEnd"/>
      <w:r>
        <w:t xml:space="preserve"> file to the </w:t>
      </w:r>
      <w:r>
        <w:rPr>
          <w:i/>
        </w:rPr>
        <w:t>export</w:t>
      </w:r>
      <w:r>
        <w:t>/spec directory.</w:t>
      </w:r>
    </w:p>
    <w:p w:rsidR="00B1312A" w:rsidRDefault="00B1312A" w:rsidP="00B06E70">
      <w:pPr>
        <w:pStyle w:val="TextBody"/>
        <w:numPr>
          <w:ilvl w:val="0"/>
          <w:numId w:val="47"/>
        </w:numPr>
      </w:pPr>
      <w:r>
        <w:t>Build the distribution TAR file</w:t>
      </w:r>
    </w:p>
    <w:p w:rsidR="007450E7" w:rsidRPr="008165F0" w:rsidRDefault="007450E7" w:rsidP="004B17C0">
      <w:pPr>
        <w:pStyle w:val="TextBody"/>
        <w:numPr>
          <w:ilvl w:val="0"/>
          <w:numId w:val="39"/>
        </w:numPr>
      </w:pPr>
      <w:r>
        <w:rPr>
          <w:rFonts w:ascii="Courier New" w:hAnsi="Courier New" w:cs="Courier New"/>
        </w:rPr>
        <w:t>From the export directory:</w:t>
      </w:r>
    </w:p>
    <w:p w:rsidR="00B1312A" w:rsidRPr="00B06E70" w:rsidRDefault="00B1312A" w:rsidP="008165F0">
      <w:pPr>
        <w:pStyle w:val="TextBody"/>
        <w:ind w:left="720"/>
      </w:pPr>
      <w:proofErr w:type="gramStart"/>
      <w:r w:rsidRPr="007450E7">
        <w:rPr>
          <w:rFonts w:ascii="Courier New" w:hAnsi="Courier New" w:cs="Courier New"/>
        </w:rPr>
        <w:t>tar</w:t>
      </w:r>
      <w:proofErr w:type="gramEnd"/>
      <w:r w:rsidRPr="007450E7">
        <w:rPr>
          <w:rFonts w:ascii="Courier New" w:hAnsi="Courier New" w:cs="Courier New"/>
        </w:rPr>
        <w:t xml:space="preserve"> </w:t>
      </w:r>
      <w:proofErr w:type="spellStart"/>
      <w:r w:rsidRPr="007450E7">
        <w:rPr>
          <w:rFonts w:ascii="Courier New" w:hAnsi="Courier New" w:cs="Courier New"/>
        </w:rPr>
        <w:t>cvf</w:t>
      </w:r>
      <w:proofErr w:type="spellEnd"/>
      <w:r w:rsidRPr="007450E7">
        <w:rPr>
          <w:rFonts w:ascii="Courier New" w:hAnsi="Courier New" w:cs="Courier New"/>
        </w:rPr>
        <w:t xml:space="preserve"> </w:t>
      </w:r>
      <w:proofErr w:type="spellStart"/>
      <w:r w:rsidR="007450E7" w:rsidRPr="007450E7">
        <w:rPr>
          <w:rFonts w:ascii="Courier New" w:hAnsi="Courier New" w:cs="Courier New"/>
          <w:i/>
        </w:rPr>
        <w:t>distr_dir</w:t>
      </w:r>
      <w:proofErr w:type="spellEnd"/>
      <w:r w:rsidR="007450E7" w:rsidRPr="007450E7">
        <w:rPr>
          <w:rFonts w:ascii="Courier New" w:hAnsi="Courier New" w:cs="Courier New"/>
          <w:i/>
        </w:rPr>
        <w:t>/</w:t>
      </w:r>
      <w:r w:rsidRPr="007450E7">
        <w:rPr>
          <w:rFonts w:ascii="Courier New" w:hAnsi="Courier New" w:cs="Courier New"/>
        </w:rPr>
        <w:t>file_checker</w:t>
      </w:r>
      <w:r w:rsidR="000F3B27" w:rsidRPr="007450E7">
        <w:rPr>
          <w:rFonts w:ascii="Courier New" w:hAnsi="Courier New" w:cs="Courier New"/>
        </w:rPr>
        <w:t>_spec_yyyy-mm-dd</w:t>
      </w:r>
      <w:r w:rsidRPr="007450E7">
        <w:rPr>
          <w:rFonts w:ascii="Courier New" w:hAnsi="Courier New" w:cs="Courier New"/>
        </w:rPr>
        <w:t xml:space="preserve">.tar </w:t>
      </w:r>
      <w:r w:rsidR="000F3B27" w:rsidRPr="007450E7">
        <w:rPr>
          <w:rFonts w:ascii="Courier New" w:hAnsi="Courier New" w:cs="Courier New"/>
        </w:rPr>
        <w:t>spec</w:t>
      </w:r>
    </w:p>
    <w:p w:rsidR="000F3B27" w:rsidRDefault="000F3B27" w:rsidP="00B06E70">
      <w:pPr>
        <w:pStyle w:val="TextBody"/>
      </w:pPr>
    </w:p>
    <w:p w:rsidR="00B1312A" w:rsidRPr="006D25F5" w:rsidRDefault="00B1312A">
      <w:pPr>
        <w:pStyle w:val="TextBody"/>
      </w:pPr>
    </w:p>
    <w:p w:rsidR="00A317A6" w:rsidRDefault="008F03E4" w:rsidP="004B17C0">
      <w:pPr>
        <w:pStyle w:val="Appendix1"/>
      </w:pPr>
      <w:bookmarkStart w:id="112" w:name="_Toc415147758"/>
      <w:bookmarkStart w:id="113" w:name="_Toc415147759"/>
      <w:bookmarkStart w:id="114" w:name="_Toc415147760"/>
      <w:bookmarkEnd w:id="112"/>
      <w:bookmarkEnd w:id="113"/>
      <w:r>
        <w:t>File Manifest</w:t>
      </w:r>
      <w:bookmarkEnd w:id="114"/>
    </w:p>
    <w:p w:rsidR="008F03E4" w:rsidRDefault="008F03E4" w:rsidP="008F03E4">
      <w:r>
        <w:t>.</w:t>
      </w:r>
    </w:p>
    <w:p w:rsidR="008F03E4" w:rsidRDefault="008F03E4" w:rsidP="008F03E4">
      <w:r>
        <w:t>An inventory of the system</w:t>
      </w:r>
    </w:p>
    <w:p w:rsidR="008F03E4" w:rsidRDefault="008F03E4" w:rsidP="008F03E4">
      <w:r>
        <w:t>build.xml</w:t>
      </w:r>
    </w:p>
    <w:p w:rsidR="008F03E4" w:rsidRDefault="008F03E4" w:rsidP="008F03E4">
      <w:r>
        <w:t>ValidateSubmit.java</w:t>
      </w:r>
    </w:p>
    <w:p w:rsidR="008F03E4" w:rsidRDefault="008F03E4" w:rsidP="008F03E4">
      <w:proofErr w:type="spellStart"/>
      <w:proofErr w:type="gramStart"/>
      <w:r>
        <w:t>usgdac</w:t>
      </w:r>
      <w:proofErr w:type="spellEnd"/>
      <w:proofErr w:type="gramEnd"/>
      <w:r>
        <w:t>/</w:t>
      </w:r>
    </w:p>
    <w:p w:rsidR="008F03E4" w:rsidRDefault="008F03E4" w:rsidP="008F03E4">
      <w:proofErr w:type="spellStart"/>
      <w:r>
        <w:t>usgdac_src</w:t>
      </w:r>
      <w:proofErr w:type="spellEnd"/>
      <w:r>
        <w:t>/</w:t>
      </w:r>
    </w:p>
    <w:p w:rsidR="008F03E4" w:rsidRDefault="008F03E4" w:rsidP="008F03E4">
      <w:proofErr w:type="spellStart"/>
      <w:r>
        <w:t>usgdac_doc</w:t>
      </w:r>
      <w:proofErr w:type="spellEnd"/>
      <w:r>
        <w:t>/</w:t>
      </w:r>
    </w:p>
    <w:p w:rsidR="008F03E4" w:rsidRDefault="008F03E4" w:rsidP="008F03E4">
      <w:proofErr w:type="spellStart"/>
      <w:proofErr w:type="gramStart"/>
      <w:r>
        <w:t>unidata</w:t>
      </w:r>
      <w:proofErr w:type="spellEnd"/>
      <w:proofErr w:type="gramEnd"/>
      <w:r>
        <w:t>/</w:t>
      </w:r>
    </w:p>
    <w:p w:rsidR="00101C07" w:rsidRDefault="00101C07" w:rsidP="00101C07">
      <w:pPr>
        <w:ind w:firstLine="709"/>
      </w:pPr>
      <w:proofErr w:type="gramStart"/>
      <w:r w:rsidRPr="00101C07">
        <w:t>netcdfAll-4.3.jar</w:t>
      </w:r>
      <w:proofErr w:type="gramEnd"/>
    </w:p>
    <w:p w:rsidR="00101C07" w:rsidRDefault="00101C07" w:rsidP="00101C07">
      <w:pPr>
        <w:ind w:firstLine="709"/>
      </w:pPr>
      <w:proofErr w:type="gramStart"/>
      <w:r w:rsidRPr="00101C07">
        <w:t>netcdfAll-4.3.jar.save</w:t>
      </w:r>
      <w:proofErr w:type="gramEnd"/>
    </w:p>
    <w:p w:rsidR="00101C07" w:rsidRDefault="00101C07" w:rsidP="00101C07">
      <w:pPr>
        <w:ind w:firstLine="709"/>
      </w:pPr>
      <w:r w:rsidRPr="00101C07">
        <w:t>README.txt</w:t>
      </w:r>
    </w:p>
    <w:p w:rsidR="008F03E4" w:rsidRDefault="008F03E4" w:rsidP="008F03E4">
      <w:proofErr w:type="gramStart"/>
      <w:r>
        <w:t>com/</w:t>
      </w:r>
      <w:proofErr w:type="spellStart"/>
      <w:r w:rsidRPr="005709C7">
        <w:t>jamesmurty</w:t>
      </w:r>
      <w:proofErr w:type="spellEnd"/>
      <w:r w:rsidRPr="005709C7">
        <w:t>/</w:t>
      </w:r>
      <w:proofErr w:type="spellStart"/>
      <w:r>
        <w:t>utils</w:t>
      </w:r>
      <w:proofErr w:type="spellEnd"/>
      <w:proofErr w:type="gramEnd"/>
    </w:p>
    <w:p w:rsidR="008F03E4" w:rsidRDefault="008F03E4" w:rsidP="008F03E4">
      <w:pPr>
        <w:ind w:firstLine="709"/>
      </w:pPr>
      <w:proofErr w:type="spellStart"/>
      <w:r>
        <w:t>BaseXMLBuilder.class</w:t>
      </w:r>
      <w:proofErr w:type="spellEnd"/>
    </w:p>
    <w:p w:rsidR="008F03E4" w:rsidRDefault="008F03E4" w:rsidP="008F03E4">
      <w:pPr>
        <w:ind w:firstLine="709"/>
      </w:pPr>
      <w:proofErr w:type="spellStart"/>
      <w:r>
        <w:t>NamespaceContextImpl.class</w:t>
      </w:r>
      <w:proofErr w:type="spellEnd"/>
    </w:p>
    <w:p w:rsidR="008F03E4" w:rsidRDefault="008F03E4" w:rsidP="008F03E4">
      <w:pPr>
        <w:ind w:firstLine="709"/>
      </w:pPr>
      <w:r>
        <w:t>XMLBuilder2.class</w:t>
      </w:r>
    </w:p>
    <w:p w:rsidR="008F03E4" w:rsidRDefault="008F03E4" w:rsidP="008F03E4">
      <w:pPr>
        <w:ind w:firstLine="709"/>
      </w:pPr>
      <w:proofErr w:type="spellStart"/>
      <w:r>
        <w:lastRenderedPageBreak/>
        <w:t>XMLBuilder.class</w:t>
      </w:r>
      <w:proofErr w:type="spellEnd"/>
    </w:p>
    <w:p w:rsidR="008F03E4" w:rsidRDefault="008F03E4" w:rsidP="008F03E4">
      <w:pPr>
        <w:ind w:firstLine="709"/>
      </w:pPr>
      <w:proofErr w:type="spellStart"/>
      <w:r>
        <w:t>XMLBuilderRuntimeException.class</w:t>
      </w:r>
      <w:proofErr w:type="spellEnd"/>
    </w:p>
    <w:p w:rsidR="008F03E4" w:rsidRDefault="008F03E4" w:rsidP="008F03E4">
      <w:proofErr w:type="gramStart"/>
      <w:r>
        <w:t>logging</w:t>
      </w:r>
      <w:proofErr w:type="gramEnd"/>
      <w:r>
        <w:t>/</w:t>
      </w:r>
    </w:p>
    <w:p w:rsidR="008F03E4" w:rsidRDefault="008F03E4" w:rsidP="008F03E4">
      <w:pPr>
        <w:ind w:firstLine="709"/>
      </w:pPr>
      <w:proofErr w:type="gramStart"/>
      <w:r>
        <w:t>log4j-1.2.15.jar</w:t>
      </w:r>
      <w:proofErr w:type="gramEnd"/>
    </w:p>
    <w:p w:rsidR="008F03E4" w:rsidRDefault="008F03E4" w:rsidP="008F03E4">
      <w:pPr>
        <w:ind w:firstLine="709"/>
      </w:pPr>
      <w:proofErr w:type="gramStart"/>
      <w:r>
        <w:t>log4j-over-slf4j-1.7.7.jar</w:t>
      </w:r>
      <w:proofErr w:type="gramEnd"/>
    </w:p>
    <w:p w:rsidR="008F03E4" w:rsidRDefault="008F03E4" w:rsidP="008F03E4">
      <w:pPr>
        <w:ind w:firstLine="709"/>
      </w:pPr>
      <w:r>
        <w:t>slf4j-1.7.7/</w:t>
      </w:r>
    </w:p>
    <w:p w:rsidR="008F03E4" w:rsidRDefault="008F03E4" w:rsidP="008F03E4">
      <w:pPr>
        <w:ind w:firstLine="709"/>
      </w:pPr>
      <w:proofErr w:type="gramStart"/>
      <w:r>
        <w:t>slf4j-api-1.7.7.jar</w:t>
      </w:r>
      <w:proofErr w:type="gramEnd"/>
    </w:p>
    <w:p w:rsidR="008F03E4" w:rsidRDefault="008F03E4" w:rsidP="008F03E4">
      <w:pPr>
        <w:ind w:firstLine="709"/>
      </w:pPr>
      <w:proofErr w:type="gramStart"/>
      <w:r>
        <w:t>slf4j-ext-1.7.7.jar</w:t>
      </w:r>
      <w:proofErr w:type="gramEnd"/>
    </w:p>
    <w:p w:rsidR="008F03E4" w:rsidRDefault="008F03E4" w:rsidP="008F03E4">
      <w:pPr>
        <w:ind w:firstLine="709"/>
      </w:pPr>
      <w:proofErr w:type="gramStart"/>
      <w:r>
        <w:t>slf4j-log4j12-1.7.7.jar</w:t>
      </w:r>
      <w:proofErr w:type="gramEnd"/>
    </w:p>
    <w:p w:rsidR="008F03E4" w:rsidRDefault="008F03E4" w:rsidP="008F03E4">
      <w:pPr>
        <w:ind w:firstLine="709"/>
      </w:pPr>
      <w:proofErr w:type="gramStart"/>
      <w:r>
        <w:t>slf4j-migrator-1.7.7.jar</w:t>
      </w:r>
      <w:proofErr w:type="gramEnd"/>
    </w:p>
    <w:p w:rsidR="008F03E4" w:rsidRDefault="008F03E4" w:rsidP="008F03E4">
      <w:pPr>
        <w:ind w:firstLine="709"/>
      </w:pPr>
      <w:proofErr w:type="gramStart"/>
      <w:r>
        <w:t>slf4j-simple-1.7.7.jar</w:t>
      </w:r>
      <w:proofErr w:type="gramEnd"/>
    </w:p>
    <w:p w:rsidR="008F03E4" w:rsidRDefault="008F03E4" w:rsidP="008F03E4"/>
    <w:p w:rsidR="008F03E4" w:rsidRPr="008F03E4" w:rsidRDefault="008F03E4" w:rsidP="008F03E4">
      <w:pPr>
        <w:pStyle w:val="TextBody"/>
      </w:pPr>
    </w:p>
    <w:p w:rsidR="00A317A6" w:rsidRDefault="00A317A6">
      <w:pPr>
        <w:ind w:hanging="360"/>
      </w:pPr>
    </w:p>
    <w:p w:rsidR="00A317A6" w:rsidRDefault="00A317A6">
      <w:pPr>
        <w:ind w:hanging="360"/>
      </w:pPr>
    </w:p>
    <w:p w:rsidR="00A317A6" w:rsidRDefault="00A317A6">
      <w:pPr>
        <w:ind w:hanging="360"/>
      </w:pPr>
    </w:p>
    <w:sectPr w:rsidR="00A317A6"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5" w:author="Ignaszewski, Mr. Mark, Code 7542" w:date="2015-11-16T14:38:00Z" w:initials="IMMC7">
    <w:p w:rsidR="00AB09CE" w:rsidRDefault="00AB09CE">
      <w:pPr>
        <w:pStyle w:val="CommentText"/>
      </w:pPr>
      <w:r>
        <w:rPr>
          <w:rStyle w:val="CommentReference"/>
        </w:rPr>
        <w:annotationRef/>
      </w:r>
      <w:r>
        <w:t>Justin Buck reformatted the table slightly.  If the new format “sticks”, you need to copy column B, D, E, G, H, I, and J; leaving out the hidden column C and column F.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EC" w:rsidRDefault="00B65EEC">
      <w:pPr>
        <w:spacing w:after="0" w:line="240" w:lineRule="auto"/>
      </w:pPr>
      <w:r>
        <w:separator/>
      </w:r>
    </w:p>
  </w:endnote>
  <w:endnote w:type="continuationSeparator" w:id="0">
    <w:p w:rsidR="00B65EEC" w:rsidRDefault="00B6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MS PMincho"/>
    <w:charset w:val="8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EC" w:rsidRDefault="00B65EEC">
      <w:pPr>
        <w:spacing w:after="0" w:line="240" w:lineRule="auto"/>
      </w:pPr>
      <w:r>
        <w:separator/>
      </w:r>
    </w:p>
  </w:footnote>
  <w:footnote w:type="continuationSeparator" w:id="0">
    <w:p w:rsidR="00B65EEC" w:rsidRDefault="00B65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93D"/>
    <w:multiLevelType w:val="multilevel"/>
    <w:tmpl w:val="ACDAC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2063C2"/>
    <w:multiLevelType w:val="multilevel"/>
    <w:tmpl w:val="F9B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6439E2"/>
    <w:multiLevelType w:val="multilevel"/>
    <w:tmpl w:val="179068C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B67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EC146F"/>
    <w:multiLevelType w:val="hybridMultilevel"/>
    <w:tmpl w:val="3E28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4000F"/>
    <w:multiLevelType w:val="hybridMultilevel"/>
    <w:tmpl w:val="536E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C054E"/>
    <w:multiLevelType w:val="hybridMultilevel"/>
    <w:tmpl w:val="EF646966"/>
    <w:lvl w:ilvl="0" w:tplc="9C74B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2A1F39"/>
    <w:multiLevelType w:val="hybridMultilevel"/>
    <w:tmpl w:val="4A30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D7B6E"/>
    <w:multiLevelType w:val="hybridMultilevel"/>
    <w:tmpl w:val="174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B4E43"/>
    <w:multiLevelType w:val="hybridMultilevel"/>
    <w:tmpl w:val="C694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5759B"/>
    <w:multiLevelType w:val="hybridMultilevel"/>
    <w:tmpl w:val="3A3E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1174F"/>
    <w:multiLevelType w:val="hybridMultilevel"/>
    <w:tmpl w:val="CECE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623BF"/>
    <w:multiLevelType w:val="multilevel"/>
    <w:tmpl w:val="916EAF6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2C3E123B"/>
    <w:multiLevelType w:val="hybridMultilevel"/>
    <w:tmpl w:val="7B6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76EAF"/>
    <w:multiLevelType w:val="multilevel"/>
    <w:tmpl w:val="F33A7A80"/>
    <w:styleLink w:val="Appendices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1A11E26"/>
    <w:multiLevelType w:val="multilevel"/>
    <w:tmpl w:val="B908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57D3A53"/>
    <w:multiLevelType w:val="multilevel"/>
    <w:tmpl w:val="679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5D851BA"/>
    <w:multiLevelType w:val="hybridMultilevel"/>
    <w:tmpl w:val="3A50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B45F1"/>
    <w:multiLevelType w:val="hybridMultilevel"/>
    <w:tmpl w:val="D2885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3C3AE4"/>
    <w:multiLevelType w:val="hybridMultilevel"/>
    <w:tmpl w:val="1EB094BE"/>
    <w:lvl w:ilvl="0" w:tplc="E37CA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50383"/>
    <w:multiLevelType w:val="hybridMultilevel"/>
    <w:tmpl w:val="EA24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13E2B"/>
    <w:multiLevelType w:val="multilevel"/>
    <w:tmpl w:val="5BE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4C16321E"/>
    <w:multiLevelType w:val="hybridMultilevel"/>
    <w:tmpl w:val="E2D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37777"/>
    <w:multiLevelType w:val="multilevel"/>
    <w:tmpl w:val="CD48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4FEC6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3B3292"/>
    <w:multiLevelType w:val="hybridMultilevel"/>
    <w:tmpl w:val="81C2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75132"/>
    <w:multiLevelType w:val="hybridMultilevel"/>
    <w:tmpl w:val="7FF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C3693"/>
    <w:multiLevelType w:val="hybridMultilevel"/>
    <w:tmpl w:val="EB2E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12261D"/>
    <w:multiLevelType w:val="hybridMultilevel"/>
    <w:tmpl w:val="F372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E2613"/>
    <w:multiLevelType w:val="hybridMultilevel"/>
    <w:tmpl w:val="F734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219CD"/>
    <w:multiLevelType w:val="multilevel"/>
    <w:tmpl w:val="F9B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0184AF9"/>
    <w:multiLevelType w:val="multilevel"/>
    <w:tmpl w:val="F82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nsid w:val="64165A93"/>
    <w:multiLevelType w:val="hybridMultilevel"/>
    <w:tmpl w:val="E7C4F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5F2B6B"/>
    <w:multiLevelType w:val="hybridMultilevel"/>
    <w:tmpl w:val="CB50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D0C0A"/>
    <w:multiLevelType w:val="hybridMultilevel"/>
    <w:tmpl w:val="048CE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602E0C"/>
    <w:multiLevelType w:val="hybridMultilevel"/>
    <w:tmpl w:val="7B92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D1C26"/>
    <w:multiLevelType w:val="multilevel"/>
    <w:tmpl w:val="F33A7A8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696D39E9"/>
    <w:multiLevelType w:val="multilevel"/>
    <w:tmpl w:val="6026F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9FF1A42"/>
    <w:multiLevelType w:val="hybridMultilevel"/>
    <w:tmpl w:val="21F2A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973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D3E368E"/>
    <w:multiLevelType w:val="multilevel"/>
    <w:tmpl w:val="30DC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EE80C97"/>
    <w:multiLevelType w:val="hybridMultilevel"/>
    <w:tmpl w:val="78B4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464F9"/>
    <w:multiLevelType w:val="hybridMultilevel"/>
    <w:tmpl w:val="C604FDB0"/>
    <w:lvl w:ilvl="0" w:tplc="0A887848">
      <w:start w:val="18"/>
      <w:numFmt w:val="bullet"/>
      <w:lvlText w:val="-"/>
      <w:lvlJc w:val="left"/>
      <w:pPr>
        <w:ind w:left="720" w:hanging="360"/>
      </w:pPr>
      <w:rPr>
        <w:rFonts w:ascii="Arial" w:eastAsia="AR PL UMing H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253B12"/>
    <w:multiLevelType w:val="hybridMultilevel"/>
    <w:tmpl w:val="FD6CC65E"/>
    <w:lvl w:ilvl="0" w:tplc="321AA100">
      <w:numFmt w:val="bullet"/>
      <w:lvlText w:val="-"/>
      <w:lvlJc w:val="left"/>
      <w:pPr>
        <w:ind w:left="1069" w:hanging="360"/>
      </w:pPr>
      <w:rPr>
        <w:rFonts w:ascii="Arial" w:eastAsia="AR PL UMing H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0C91C20"/>
    <w:multiLevelType w:val="multilevel"/>
    <w:tmpl w:val="7B4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nsid w:val="78300F82"/>
    <w:multiLevelType w:val="hybridMultilevel"/>
    <w:tmpl w:val="56BA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9242E"/>
    <w:multiLevelType w:val="hybridMultilevel"/>
    <w:tmpl w:val="1A8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30"/>
  </w:num>
  <w:num w:numId="4">
    <w:abstractNumId w:val="16"/>
  </w:num>
  <w:num w:numId="5">
    <w:abstractNumId w:val="31"/>
  </w:num>
  <w:num w:numId="6">
    <w:abstractNumId w:val="15"/>
  </w:num>
  <w:num w:numId="7">
    <w:abstractNumId w:val="23"/>
  </w:num>
  <w:num w:numId="8">
    <w:abstractNumId w:val="44"/>
  </w:num>
  <w:num w:numId="9">
    <w:abstractNumId w:val="21"/>
  </w:num>
  <w:num w:numId="10">
    <w:abstractNumId w:val="41"/>
  </w:num>
  <w:num w:numId="11">
    <w:abstractNumId w:val="8"/>
  </w:num>
  <w:num w:numId="12">
    <w:abstractNumId w:val="4"/>
  </w:num>
  <w:num w:numId="13">
    <w:abstractNumId w:val="10"/>
  </w:num>
  <w:num w:numId="14">
    <w:abstractNumId w:val="24"/>
  </w:num>
  <w:num w:numId="15">
    <w:abstractNumId w:val="0"/>
  </w:num>
  <w:num w:numId="16">
    <w:abstractNumId w:val="39"/>
  </w:num>
  <w:num w:numId="17">
    <w:abstractNumId w:val="37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2"/>
  </w:num>
  <w:num w:numId="23">
    <w:abstractNumId w:val="5"/>
  </w:num>
  <w:num w:numId="24">
    <w:abstractNumId w:val="27"/>
  </w:num>
  <w:num w:numId="25">
    <w:abstractNumId w:val="29"/>
  </w:num>
  <w:num w:numId="26">
    <w:abstractNumId w:val="28"/>
  </w:num>
  <w:num w:numId="27">
    <w:abstractNumId w:val="45"/>
  </w:num>
  <w:num w:numId="28">
    <w:abstractNumId w:val="34"/>
  </w:num>
  <w:num w:numId="29">
    <w:abstractNumId w:val="46"/>
  </w:num>
  <w:num w:numId="30">
    <w:abstractNumId w:val="25"/>
  </w:num>
  <w:num w:numId="31">
    <w:abstractNumId w:val="38"/>
  </w:num>
  <w:num w:numId="32">
    <w:abstractNumId w:val="32"/>
  </w:num>
  <w:num w:numId="33">
    <w:abstractNumId w:val="1"/>
  </w:num>
  <w:num w:numId="34">
    <w:abstractNumId w:val="18"/>
  </w:num>
  <w:num w:numId="35">
    <w:abstractNumId w:val="36"/>
  </w:num>
  <w:num w:numId="36">
    <w:abstractNumId w:val="26"/>
  </w:num>
  <w:num w:numId="37">
    <w:abstractNumId w:val="6"/>
  </w:num>
  <w:num w:numId="38">
    <w:abstractNumId w:val="7"/>
  </w:num>
  <w:num w:numId="39">
    <w:abstractNumId w:val="33"/>
  </w:num>
  <w:num w:numId="40">
    <w:abstractNumId w:val="11"/>
  </w:num>
  <w:num w:numId="41">
    <w:abstractNumId w:val="22"/>
  </w:num>
  <w:num w:numId="42">
    <w:abstractNumId w:val="20"/>
  </w:num>
  <w:num w:numId="43">
    <w:abstractNumId w:val="9"/>
  </w:num>
  <w:num w:numId="44">
    <w:abstractNumId w:val="35"/>
  </w:num>
  <w:num w:numId="45">
    <w:abstractNumId w:val="17"/>
  </w:num>
  <w:num w:numId="46">
    <w:abstractNumId w:val="14"/>
  </w:num>
  <w:num w:numId="47">
    <w:abstractNumId w:val="19"/>
  </w:num>
  <w:num w:numId="48">
    <w:abstractNumId w:val="1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A6"/>
    <w:rsid w:val="00007385"/>
    <w:rsid w:val="00010C7C"/>
    <w:rsid w:val="0001736E"/>
    <w:rsid w:val="00017423"/>
    <w:rsid w:val="00041C15"/>
    <w:rsid w:val="000716F1"/>
    <w:rsid w:val="00081973"/>
    <w:rsid w:val="000919A1"/>
    <w:rsid w:val="00095A53"/>
    <w:rsid w:val="00095B6A"/>
    <w:rsid w:val="000973C7"/>
    <w:rsid w:val="000E04A7"/>
    <w:rsid w:val="000E24DC"/>
    <w:rsid w:val="000E3E46"/>
    <w:rsid w:val="000E45B4"/>
    <w:rsid w:val="000E5501"/>
    <w:rsid w:val="000F3B27"/>
    <w:rsid w:val="000F3EAE"/>
    <w:rsid w:val="000F5CF6"/>
    <w:rsid w:val="000F65C0"/>
    <w:rsid w:val="00101C07"/>
    <w:rsid w:val="00107EFA"/>
    <w:rsid w:val="00126AFF"/>
    <w:rsid w:val="001343F0"/>
    <w:rsid w:val="00134C9E"/>
    <w:rsid w:val="00147C93"/>
    <w:rsid w:val="00154717"/>
    <w:rsid w:val="0016611A"/>
    <w:rsid w:val="001A2CB7"/>
    <w:rsid w:val="001B5D9E"/>
    <w:rsid w:val="001B7ADC"/>
    <w:rsid w:val="001C45AF"/>
    <w:rsid w:val="001C64E6"/>
    <w:rsid w:val="001D0BA2"/>
    <w:rsid w:val="001D1CEC"/>
    <w:rsid w:val="001E0C04"/>
    <w:rsid w:val="001E690A"/>
    <w:rsid w:val="001E6AD8"/>
    <w:rsid w:val="001F1306"/>
    <w:rsid w:val="0020586C"/>
    <w:rsid w:val="00212274"/>
    <w:rsid w:val="00212CD2"/>
    <w:rsid w:val="00230AF7"/>
    <w:rsid w:val="00233133"/>
    <w:rsid w:val="00241AAC"/>
    <w:rsid w:val="00246E2E"/>
    <w:rsid w:val="0025095E"/>
    <w:rsid w:val="002664D9"/>
    <w:rsid w:val="002710A8"/>
    <w:rsid w:val="00273662"/>
    <w:rsid w:val="00282708"/>
    <w:rsid w:val="00283B3B"/>
    <w:rsid w:val="00295B1E"/>
    <w:rsid w:val="00295F1F"/>
    <w:rsid w:val="002B1CA8"/>
    <w:rsid w:val="002C38D3"/>
    <w:rsid w:val="002D1297"/>
    <w:rsid w:val="002D14D2"/>
    <w:rsid w:val="002D6BF5"/>
    <w:rsid w:val="002D6E58"/>
    <w:rsid w:val="002F45E2"/>
    <w:rsid w:val="00312EA6"/>
    <w:rsid w:val="003271F0"/>
    <w:rsid w:val="00347D64"/>
    <w:rsid w:val="00352704"/>
    <w:rsid w:val="00364C24"/>
    <w:rsid w:val="0037788C"/>
    <w:rsid w:val="00380DC9"/>
    <w:rsid w:val="003818FA"/>
    <w:rsid w:val="0038334D"/>
    <w:rsid w:val="00387FCA"/>
    <w:rsid w:val="00392763"/>
    <w:rsid w:val="003961C4"/>
    <w:rsid w:val="003A1101"/>
    <w:rsid w:val="003C212F"/>
    <w:rsid w:val="003C29F6"/>
    <w:rsid w:val="003C562B"/>
    <w:rsid w:val="003D71C0"/>
    <w:rsid w:val="003E6E42"/>
    <w:rsid w:val="00401B71"/>
    <w:rsid w:val="00412ED2"/>
    <w:rsid w:val="00413086"/>
    <w:rsid w:val="004374E7"/>
    <w:rsid w:val="00454032"/>
    <w:rsid w:val="00454822"/>
    <w:rsid w:val="00454BC1"/>
    <w:rsid w:val="00465B42"/>
    <w:rsid w:val="0047000A"/>
    <w:rsid w:val="00473548"/>
    <w:rsid w:val="00476FA1"/>
    <w:rsid w:val="00480288"/>
    <w:rsid w:val="00496272"/>
    <w:rsid w:val="004A0EC5"/>
    <w:rsid w:val="004A3988"/>
    <w:rsid w:val="004A72A0"/>
    <w:rsid w:val="004B17C0"/>
    <w:rsid w:val="004B1DDA"/>
    <w:rsid w:val="004D11A8"/>
    <w:rsid w:val="004D4688"/>
    <w:rsid w:val="004E048F"/>
    <w:rsid w:val="004E746B"/>
    <w:rsid w:val="004F637C"/>
    <w:rsid w:val="0051130D"/>
    <w:rsid w:val="00522FD6"/>
    <w:rsid w:val="00525065"/>
    <w:rsid w:val="00525728"/>
    <w:rsid w:val="00525E50"/>
    <w:rsid w:val="00531B30"/>
    <w:rsid w:val="00531D13"/>
    <w:rsid w:val="00535BD9"/>
    <w:rsid w:val="00542E54"/>
    <w:rsid w:val="00543977"/>
    <w:rsid w:val="005709C7"/>
    <w:rsid w:val="005712AF"/>
    <w:rsid w:val="0058117A"/>
    <w:rsid w:val="00583083"/>
    <w:rsid w:val="00585497"/>
    <w:rsid w:val="00586791"/>
    <w:rsid w:val="00595B11"/>
    <w:rsid w:val="005969D7"/>
    <w:rsid w:val="005A1D0E"/>
    <w:rsid w:val="005A1D5E"/>
    <w:rsid w:val="005A32E9"/>
    <w:rsid w:val="005A7E24"/>
    <w:rsid w:val="005B0F6E"/>
    <w:rsid w:val="005B3BF0"/>
    <w:rsid w:val="005C1E6D"/>
    <w:rsid w:val="005C3517"/>
    <w:rsid w:val="005C47DF"/>
    <w:rsid w:val="005C7E43"/>
    <w:rsid w:val="005D30D9"/>
    <w:rsid w:val="005D5E53"/>
    <w:rsid w:val="005D6771"/>
    <w:rsid w:val="005E08D0"/>
    <w:rsid w:val="006029D3"/>
    <w:rsid w:val="00604223"/>
    <w:rsid w:val="006279DE"/>
    <w:rsid w:val="00627C95"/>
    <w:rsid w:val="006322D7"/>
    <w:rsid w:val="00637FD5"/>
    <w:rsid w:val="0064199B"/>
    <w:rsid w:val="006431FD"/>
    <w:rsid w:val="00650D31"/>
    <w:rsid w:val="00651353"/>
    <w:rsid w:val="00676738"/>
    <w:rsid w:val="00681BBB"/>
    <w:rsid w:val="00683C48"/>
    <w:rsid w:val="00685B3E"/>
    <w:rsid w:val="00694F6E"/>
    <w:rsid w:val="006A4D35"/>
    <w:rsid w:val="006B3A91"/>
    <w:rsid w:val="006C0CCF"/>
    <w:rsid w:val="006C4C6A"/>
    <w:rsid w:val="006D25F5"/>
    <w:rsid w:val="006D3864"/>
    <w:rsid w:val="006D4A04"/>
    <w:rsid w:val="006D62FD"/>
    <w:rsid w:val="006F4915"/>
    <w:rsid w:val="006F60CC"/>
    <w:rsid w:val="006F73F5"/>
    <w:rsid w:val="00712991"/>
    <w:rsid w:val="0071561C"/>
    <w:rsid w:val="00720BCE"/>
    <w:rsid w:val="007337F5"/>
    <w:rsid w:val="00742054"/>
    <w:rsid w:val="0074303C"/>
    <w:rsid w:val="007450E7"/>
    <w:rsid w:val="007452FE"/>
    <w:rsid w:val="00746EEF"/>
    <w:rsid w:val="007513E6"/>
    <w:rsid w:val="00752F95"/>
    <w:rsid w:val="00785995"/>
    <w:rsid w:val="00796C68"/>
    <w:rsid w:val="007B135C"/>
    <w:rsid w:val="007B3D8E"/>
    <w:rsid w:val="007B41F9"/>
    <w:rsid w:val="007B5B24"/>
    <w:rsid w:val="007D7AAA"/>
    <w:rsid w:val="007E707B"/>
    <w:rsid w:val="007F671B"/>
    <w:rsid w:val="00800E05"/>
    <w:rsid w:val="00803880"/>
    <w:rsid w:val="00811DE4"/>
    <w:rsid w:val="008165F0"/>
    <w:rsid w:val="008177D4"/>
    <w:rsid w:val="0081794A"/>
    <w:rsid w:val="00826116"/>
    <w:rsid w:val="0082649E"/>
    <w:rsid w:val="00827880"/>
    <w:rsid w:val="00830ACE"/>
    <w:rsid w:val="00831298"/>
    <w:rsid w:val="008326E6"/>
    <w:rsid w:val="00832CF0"/>
    <w:rsid w:val="00832FEE"/>
    <w:rsid w:val="00851E8A"/>
    <w:rsid w:val="00856C99"/>
    <w:rsid w:val="0085702F"/>
    <w:rsid w:val="0086073D"/>
    <w:rsid w:val="008634EC"/>
    <w:rsid w:val="00870EFF"/>
    <w:rsid w:val="00872036"/>
    <w:rsid w:val="0087584D"/>
    <w:rsid w:val="008760FF"/>
    <w:rsid w:val="00887FDB"/>
    <w:rsid w:val="00896F9E"/>
    <w:rsid w:val="008A4980"/>
    <w:rsid w:val="008D097F"/>
    <w:rsid w:val="008D4468"/>
    <w:rsid w:val="008E5D78"/>
    <w:rsid w:val="008E7911"/>
    <w:rsid w:val="008F03E4"/>
    <w:rsid w:val="008F2CBA"/>
    <w:rsid w:val="008F5E21"/>
    <w:rsid w:val="00901AC6"/>
    <w:rsid w:val="00902C61"/>
    <w:rsid w:val="009163C1"/>
    <w:rsid w:val="00916837"/>
    <w:rsid w:val="00921BC6"/>
    <w:rsid w:val="00923E6E"/>
    <w:rsid w:val="00935D6D"/>
    <w:rsid w:val="00941362"/>
    <w:rsid w:val="009413F2"/>
    <w:rsid w:val="00943609"/>
    <w:rsid w:val="009440EC"/>
    <w:rsid w:val="009466D3"/>
    <w:rsid w:val="00987191"/>
    <w:rsid w:val="00992CD4"/>
    <w:rsid w:val="009B2997"/>
    <w:rsid w:val="009B598C"/>
    <w:rsid w:val="009C2FF8"/>
    <w:rsid w:val="009D24B4"/>
    <w:rsid w:val="009D3EC2"/>
    <w:rsid w:val="009D51E1"/>
    <w:rsid w:val="009F0A1C"/>
    <w:rsid w:val="009F71DC"/>
    <w:rsid w:val="00A06B63"/>
    <w:rsid w:val="00A172DA"/>
    <w:rsid w:val="00A25C99"/>
    <w:rsid w:val="00A317A6"/>
    <w:rsid w:val="00A34BCB"/>
    <w:rsid w:val="00A35940"/>
    <w:rsid w:val="00A360CC"/>
    <w:rsid w:val="00A36960"/>
    <w:rsid w:val="00A375A2"/>
    <w:rsid w:val="00A47082"/>
    <w:rsid w:val="00A51A38"/>
    <w:rsid w:val="00A71354"/>
    <w:rsid w:val="00A8252D"/>
    <w:rsid w:val="00A82CDC"/>
    <w:rsid w:val="00A85643"/>
    <w:rsid w:val="00A85E04"/>
    <w:rsid w:val="00A926B7"/>
    <w:rsid w:val="00A9398A"/>
    <w:rsid w:val="00AA1F96"/>
    <w:rsid w:val="00AB09CE"/>
    <w:rsid w:val="00AB3D6C"/>
    <w:rsid w:val="00AC3E9D"/>
    <w:rsid w:val="00AD0970"/>
    <w:rsid w:val="00AD23CF"/>
    <w:rsid w:val="00AE08A6"/>
    <w:rsid w:val="00AF2813"/>
    <w:rsid w:val="00AF35A1"/>
    <w:rsid w:val="00AF46EC"/>
    <w:rsid w:val="00AF51CC"/>
    <w:rsid w:val="00B06E70"/>
    <w:rsid w:val="00B1312A"/>
    <w:rsid w:val="00B14257"/>
    <w:rsid w:val="00B210D8"/>
    <w:rsid w:val="00B21BA2"/>
    <w:rsid w:val="00B24F9B"/>
    <w:rsid w:val="00B26483"/>
    <w:rsid w:val="00B3667C"/>
    <w:rsid w:val="00B36793"/>
    <w:rsid w:val="00B425E2"/>
    <w:rsid w:val="00B436DD"/>
    <w:rsid w:val="00B440A5"/>
    <w:rsid w:val="00B4674B"/>
    <w:rsid w:val="00B47FCA"/>
    <w:rsid w:val="00B51E5D"/>
    <w:rsid w:val="00B60971"/>
    <w:rsid w:val="00B62ACE"/>
    <w:rsid w:val="00B63C33"/>
    <w:rsid w:val="00B65EEC"/>
    <w:rsid w:val="00B667BF"/>
    <w:rsid w:val="00B72467"/>
    <w:rsid w:val="00B867D7"/>
    <w:rsid w:val="00B957B8"/>
    <w:rsid w:val="00BB21CF"/>
    <w:rsid w:val="00BB4290"/>
    <w:rsid w:val="00BB578E"/>
    <w:rsid w:val="00BC36A6"/>
    <w:rsid w:val="00BC6C8C"/>
    <w:rsid w:val="00BD5C7A"/>
    <w:rsid w:val="00BD64EF"/>
    <w:rsid w:val="00BF4996"/>
    <w:rsid w:val="00C02141"/>
    <w:rsid w:val="00C04892"/>
    <w:rsid w:val="00C13637"/>
    <w:rsid w:val="00C20F09"/>
    <w:rsid w:val="00C3043B"/>
    <w:rsid w:val="00C47CC6"/>
    <w:rsid w:val="00C544D2"/>
    <w:rsid w:val="00C73039"/>
    <w:rsid w:val="00C73282"/>
    <w:rsid w:val="00C77A29"/>
    <w:rsid w:val="00C94D9B"/>
    <w:rsid w:val="00CB223E"/>
    <w:rsid w:val="00CB396A"/>
    <w:rsid w:val="00CB5992"/>
    <w:rsid w:val="00CB7445"/>
    <w:rsid w:val="00CC03D6"/>
    <w:rsid w:val="00CC26B8"/>
    <w:rsid w:val="00CD0779"/>
    <w:rsid w:val="00CD0EB0"/>
    <w:rsid w:val="00CD137B"/>
    <w:rsid w:val="00D11936"/>
    <w:rsid w:val="00D15869"/>
    <w:rsid w:val="00D303DA"/>
    <w:rsid w:val="00D3166D"/>
    <w:rsid w:val="00D319A5"/>
    <w:rsid w:val="00D31B69"/>
    <w:rsid w:val="00D37625"/>
    <w:rsid w:val="00D42167"/>
    <w:rsid w:val="00D51F55"/>
    <w:rsid w:val="00D76658"/>
    <w:rsid w:val="00D801B3"/>
    <w:rsid w:val="00D862D7"/>
    <w:rsid w:val="00D94BB1"/>
    <w:rsid w:val="00D9691B"/>
    <w:rsid w:val="00DA4B01"/>
    <w:rsid w:val="00DB1C32"/>
    <w:rsid w:val="00DB6542"/>
    <w:rsid w:val="00DC3D13"/>
    <w:rsid w:val="00DF06F3"/>
    <w:rsid w:val="00E06B12"/>
    <w:rsid w:val="00E15276"/>
    <w:rsid w:val="00E17AF7"/>
    <w:rsid w:val="00E514E3"/>
    <w:rsid w:val="00E55E0A"/>
    <w:rsid w:val="00E66DDE"/>
    <w:rsid w:val="00E70ECA"/>
    <w:rsid w:val="00E850EB"/>
    <w:rsid w:val="00E866C7"/>
    <w:rsid w:val="00E910FF"/>
    <w:rsid w:val="00EA348D"/>
    <w:rsid w:val="00EB21A1"/>
    <w:rsid w:val="00EB2927"/>
    <w:rsid w:val="00EB2C9B"/>
    <w:rsid w:val="00EB4260"/>
    <w:rsid w:val="00EC1C9E"/>
    <w:rsid w:val="00EC4D10"/>
    <w:rsid w:val="00EE29CD"/>
    <w:rsid w:val="00EE763A"/>
    <w:rsid w:val="00EF77A8"/>
    <w:rsid w:val="00F0345E"/>
    <w:rsid w:val="00F0515E"/>
    <w:rsid w:val="00F166B8"/>
    <w:rsid w:val="00F168CF"/>
    <w:rsid w:val="00F22BEA"/>
    <w:rsid w:val="00F25F3C"/>
    <w:rsid w:val="00F270BF"/>
    <w:rsid w:val="00F312C1"/>
    <w:rsid w:val="00F35766"/>
    <w:rsid w:val="00F36208"/>
    <w:rsid w:val="00F51872"/>
    <w:rsid w:val="00F600F6"/>
    <w:rsid w:val="00F64A02"/>
    <w:rsid w:val="00F7306B"/>
    <w:rsid w:val="00F76427"/>
    <w:rsid w:val="00F869F3"/>
    <w:rsid w:val="00F9236C"/>
    <w:rsid w:val="00F93725"/>
    <w:rsid w:val="00F95FE7"/>
    <w:rsid w:val="00F9639D"/>
    <w:rsid w:val="00FB0671"/>
    <w:rsid w:val="00FB2833"/>
    <w:rsid w:val="00FC3EE1"/>
    <w:rsid w:val="00FC6615"/>
    <w:rsid w:val="00FD3F2A"/>
    <w:rsid w:val="00FE5381"/>
    <w:rsid w:val="00FE648A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63C1"/>
    <w:pPr>
      <w:widowControl w:val="0"/>
      <w:suppressAutoHyphens/>
    </w:pPr>
    <w:rPr>
      <w:rFonts w:ascii="Arial" w:eastAsia="AR PL UMing HK" w:hAnsi="Arial" w:cs="Lohit Devanagari"/>
      <w:sz w:val="24"/>
      <w:szCs w:val="24"/>
      <w:lang w:eastAsia="zh-CN" w:bidi="hi-IN"/>
    </w:rPr>
  </w:style>
  <w:style w:type="paragraph" w:styleId="Heading1">
    <w:name w:val="heading 1"/>
    <w:next w:val="TextBody"/>
    <w:link w:val="Heading1Char"/>
    <w:qFormat/>
    <w:rsid w:val="009D24B4"/>
    <w:pPr>
      <w:numPr>
        <w:numId w:val="19"/>
      </w:numPr>
      <w:outlineLvl w:val="0"/>
    </w:pPr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paragraph" w:styleId="Heading2">
    <w:name w:val="heading 2"/>
    <w:basedOn w:val="Heading1"/>
    <w:next w:val="TextBody"/>
    <w:link w:val="Heading2Char"/>
    <w:qFormat/>
    <w:rsid w:val="009D24B4"/>
    <w:pPr>
      <w:numPr>
        <w:ilvl w:val="1"/>
      </w:numPr>
      <w:outlineLvl w:val="1"/>
    </w:pPr>
    <w:rPr>
      <w:rFonts w:eastAsia="Liberation Sans"/>
      <w:b w:val="0"/>
      <w:bCs w:val="0"/>
      <w:iCs/>
    </w:rPr>
  </w:style>
  <w:style w:type="paragraph" w:styleId="Heading3">
    <w:name w:val="heading 3"/>
    <w:basedOn w:val="Heading2"/>
    <w:next w:val="TextBody"/>
    <w:qFormat/>
    <w:rsid w:val="009D24B4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D24B4"/>
    <w:pPr>
      <w:keepNext/>
      <w:keepLines/>
      <w:numPr>
        <w:ilvl w:val="3"/>
      </w:numPr>
      <w:spacing w:before="200" w:after="0"/>
      <w:outlineLvl w:val="3"/>
    </w:pPr>
    <w:rPr>
      <w:rFonts w:asciiTheme="majorHAnsi" w:eastAsiaTheme="majorEastAsia" w:hAnsiTheme="majorHAnsi" w:cs="Mangal"/>
      <w:b/>
      <w:bCs w:val="0"/>
      <w:i/>
      <w:iCs w:val="0"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F73F5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681BB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81BB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table" w:styleId="TableGrid">
    <w:name w:val="Table Grid"/>
    <w:basedOn w:val="TableNormal"/>
    <w:uiPriority w:val="59"/>
    <w:rsid w:val="0087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051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515E"/>
    <w:rPr>
      <w:rFonts w:ascii="Liberation Serif" w:eastAsia="AR PL UMing HK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454BC1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D24B4"/>
    <w:rPr>
      <w:rFonts w:asciiTheme="majorHAnsi" w:eastAsiaTheme="majorEastAsia" w:hAnsiTheme="majorHAnsi" w:cs="Mangal"/>
      <w:b/>
      <w:i/>
      <w:color w:val="4F81BD" w:themeColor="accent1"/>
      <w:sz w:val="32"/>
      <w:szCs w:val="21"/>
      <w:lang w:eastAsia="zh-CN" w:bidi="hi-IN"/>
    </w:rPr>
  </w:style>
  <w:style w:type="numbering" w:customStyle="1" w:styleId="Headings">
    <w:name w:val="Headings"/>
    <w:uiPriority w:val="99"/>
    <w:rsid w:val="009D24B4"/>
    <w:pPr>
      <w:numPr>
        <w:numId w:val="1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FD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D62F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D62FD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D62F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D6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FD"/>
    <w:rPr>
      <w:rFonts w:ascii="Tahoma" w:eastAsia="AR PL UMing HK" w:hAnsi="Tahoma" w:cs="Mangal"/>
      <w:sz w:val="16"/>
      <w:szCs w:val="14"/>
      <w:lang w:eastAsia="zh-CN" w:bidi="hi-IN"/>
    </w:rPr>
  </w:style>
  <w:style w:type="character" w:customStyle="1" w:styleId="content-view-inline">
    <w:name w:val="content-view-inline"/>
    <w:basedOn w:val="DefaultParagraphFont"/>
    <w:rsid w:val="00CB7445"/>
  </w:style>
  <w:style w:type="paragraph" w:customStyle="1" w:styleId="Appendix1">
    <w:name w:val="Appendix 1"/>
    <w:basedOn w:val="Heading1"/>
    <w:next w:val="TextBody"/>
    <w:link w:val="Appendix1Char"/>
    <w:qFormat/>
    <w:rsid w:val="00627C95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627C95"/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character" w:customStyle="1" w:styleId="Appendix1Char">
    <w:name w:val="Appendix 1 Char"/>
    <w:basedOn w:val="Heading1Char"/>
    <w:link w:val="Appendix1"/>
    <w:rsid w:val="00627C95"/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paragraph" w:styleId="Revision">
    <w:name w:val="Revision"/>
    <w:hidden/>
    <w:uiPriority w:val="99"/>
    <w:semiHidden/>
    <w:rsid w:val="005B0F6E"/>
    <w:pPr>
      <w:spacing w:after="0" w:line="240" w:lineRule="auto"/>
    </w:pPr>
    <w:rPr>
      <w:rFonts w:ascii="Arial" w:eastAsia="AR PL UMing HK" w:hAnsi="Arial" w:cs="Mangal"/>
      <w:sz w:val="24"/>
      <w:szCs w:val="21"/>
      <w:lang w:eastAsia="zh-CN" w:bidi="hi-IN"/>
    </w:rPr>
  </w:style>
  <w:style w:type="paragraph" w:customStyle="1" w:styleId="Appendix2">
    <w:name w:val="Appendix 2"/>
    <w:basedOn w:val="Appendix1"/>
    <w:next w:val="TextBody"/>
    <w:link w:val="Appendix2Char"/>
    <w:qFormat/>
    <w:rsid w:val="00B60971"/>
  </w:style>
  <w:style w:type="numbering" w:customStyle="1" w:styleId="Appendices">
    <w:name w:val="Appendices"/>
    <w:uiPriority w:val="99"/>
    <w:rsid w:val="00392763"/>
    <w:pPr>
      <w:numPr>
        <w:numId w:val="46"/>
      </w:numPr>
    </w:pPr>
  </w:style>
  <w:style w:type="character" w:customStyle="1" w:styleId="Heading2Char">
    <w:name w:val="Heading 2 Char"/>
    <w:basedOn w:val="Heading1Char"/>
    <w:link w:val="Heading2"/>
    <w:rsid w:val="00B60971"/>
    <w:rPr>
      <w:rFonts w:ascii="Arial" w:eastAsia="Liberation Sans" w:hAnsi="Arial" w:cs="Lohit Devanagari"/>
      <w:b w:val="0"/>
      <w:bCs w:val="0"/>
      <w:iCs/>
      <w:sz w:val="32"/>
      <w:szCs w:val="32"/>
      <w:lang w:eastAsia="zh-CN" w:bidi="hi-IN"/>
    </w:rPr>
  </w:style>
  <w:style w:type="character" w:customStyle="1" w:styleId="Appendix2Char">
    <w:name w:val="Appendix 2 Char"/>
    <w:basedOn w:val="Heading2Char"/>
    <w:link w:val="Appendix2"/>
    <w:rsid w:val="00B60971"/>
    <w:rPr>
      <w:rFonts w:ascii="Arial" w:eastAsia="AR PL UMing HK" w:hAnsi="Arial" w:cs="Lohit Devanagari"/>
      <w:b/>
      <w:bCs/>
      <w:iCs w:val="0"/>
      <w:sz w:val="32"/>
      <w:szCs w:val="32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DF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6F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6F3"/>
    <w:rPr>
      <w:rFonts w:ascii="Arial" w:eastAsia="AR PL UMing HK" w:hAnsi="Arial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6F3"/>
    <w:rPr>
      <w:rFonts w:ascii="Arial" w:eastAsia="AR PL UMing HK" w:hAnsi="Arial" w:cs="Mangal"/>
      <w:b/>
      <w:bCs/>
      <w:sz w:val="20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63C1"/>
    <w:pPr>
      <w:widowControl w:val="0"/>
      <w:suppressAutoHyphens/>
    </w:pPr>
    <w:rPr>
      <w:rFonts w:ascii="Arial" w:eastAsia="AR PL UMing HK" w:hAnsi="Arial" w:cs="Lohit Devanagari"/>
      <w:sz w:val="24"/>
      <w:szCs w:val="24"/>
      <w:lang w:eastAsia="zh-CN" w:bidi="hi-IN"/>
    </w:rPr>
  </w:style>
  <w:style w:type="paragraph" w:styleId="Heading1">
    <w:name w:val="heading 1"/>
    <w:next w:val="TextBody"/>
    <w:link w:val="Heading1Char"/>
    <w:qFormat/>
    <w:rsid w:val="009D24B4"/>
    <w:pPr>
      <w:numPr>
        <w:numId w:val="19"/>
      </w:numPr>
      <w:outlineLvl w:val="0"/>
    </w:pPr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paragraph" w:styleId="Heading2">
    <w:name w:val="heading 2"/>
    <w:basedOn w:val="Heading1"/>
    <w:next w:val="TextBody"/>
    <w:link w:val="Heading2Char"/>
    <w:qFormat/>
    <w:rsid w:val="009D24B4"/>
    <w:pPr>
      <w:numPr>
        <w:ilvl w:val="1"/>
      </w:numPr>
      <w:outlineLvl w:val="1"/>
    </w:pPr>
    <w:rPr>
      <w:rFonts w:eastAsia="Liberation Sans"/>
      <w:b w:val="0"/>
      <w:bCs w:val="0"/>
      <w:iCs/>
    </w:rPr>
  </w:style>
  <w:style w:type="paragraph" w:styleId="Heading3">
    <w:name w:val="heading 3"/>
    <w:basedOn w:val="Heading2"/>
    <w:next w:val="TextBody"/>
    <w:qFormat/>
    <w:rsid w:val="009D24B4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D24B4"/>
    <w:pPr>
      <w:keepNext/>
      <w:keepLines/>
      <w:numPr>
        <w:ilvl w:val="3"/>
      </w:numPr>
      <w:spacing w:before="200" w:after="0"/>
      <w:outlineLvl w:val="3"/>
    </w:pPr>
    <w:rPr>
      <w:rFonts w:asciiTheme="majorHAnsi" w:eastAsiaTheme="majorEastAsia" w:hAnsiTheme="majorHAnsi" w:cs="Mangal"/>
      <w:b/>
      <w:bCs w:val="0"/>
      <w:i/>
      <w:iCs w:val="0"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F73F5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681BB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81BB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table" w:styleId="TableGrid">
    <w:name w:val="Table Grid"/>
    <w:basedOn w:val="TableNormal"/>
    <w:uiPriority w:val="59"/>
    <w:rsid w:val="0087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051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515E"/>
    <w:rPr>
      <w:rFonts w:ascii="Liberation Serif" w:eastAsia="AR PL UMing HK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454BC1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D24B4"/>
    <w:rPr>
      <w:rFonts w:asciiTheme="majorHAnsi" w:eastAsiaTheme="majorEastAsia" w:hAnsiTheme="majorHAnsi" w:cs="Mangal"/>
      <w:b/>
      <w:i/>
      <w:color w:val="4F81BD" w:themeColor="accent1"/>
      <w:sz w:val="32"/>
      <w:szCs w:val="21"/>
      <w:lang w:eastAsia="zh-CN" w:bidi="hi-IN"/>
    </w:rPr>
  </w:style>
  <w:style w:type="numbering" w:customStyle="1" w:styleId="Headings">
    <w:name w:val="Headings"/>
    <w:uiPriority w:val="99"/>
    <w:rsid w:val="009D24B4"/>
    <w:pPr>
      <w:numPr>
        <w:numId w:val="1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FD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D62FD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D62FD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D62F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D6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FD"/>
    <w:rPr>
      <w:rFonts w:ascii="Tahoma" w:eastAsia="AR PL UMing HK" w:hAnsi="Tahoma" w:cs="Mangal"/>
      <w:sz w:val="16"/>
      <w:szCs w:val="14"/>
      <w:lang w:eastAsia="zh-CN" w:bidi="hi-IN"/>
    </w:rPr>
  </w:style>
  <w:style w:type="character" w:customStyle="1" w:styleId="content-view-inline">
    <w:name w:val="content-view-inline"/>
    <w:basedOn w:val="DefaultParagraphFont"/>
    <w:rsid w:val="00CB7445"/>
  </w:style>
  <w:style w:type="paragraph" w:customStyle="1" w:styleId="Appendix1">
    <w:name w:val="Appendix 1"/>
    <w:basedOn w:val="Heading1"/>
    <w:next w:val="TextBody"/>
    <w:link w:val="Appendix1Char"/>
    <w:qFormat/>
    <w:rsid w:val="00627C95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627C95"/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character" w:customStyle="1" w:styleId="Appendix1Char">
    <w:name w:val="Appendix 1 Char"/>
    <w:basedOn w:val="Heading1Char"/>
    <w:link w:val="Appendix1"/>
    <w:rsid w:val="00627C95"/>
    <w:rPr>
      <w:rFonts w:ascii="Arial" w:eastAsia="AR PL UMing HK" w:hAnsi="Arial" w:cs="Lohit Devanagari"/>
      <w:b/>
      <w:bCs/>
      <w:sz w:val="32"/>
      <w:szCs w:val="32"/>
      <w:lang w:eastAsia="zh-CN" w:bidi="hi-IN"/>
    </w:rPr>
  </w:style>
  <w:style w:type="paragraph" w:styleId="Revision">
    <w:name w:val="Revision"/>
    <w:hidden/>
    <w:uiPriority w:val="99"/>
    <w:semiHidden/>
    <w:rsid w:val="005B0F6E"/>
    <w:pPr>
      <w:spacing w:after="0" w:line="240" w:lineRule="auto"/>
    </w:pPr>
    <w:rPr>
      <w:rFonts w:ascii="Arial" w:eastAsia="AR PL UMing HK" w:hAnsi="Arial" w:cs="Mangal"/>
      <w:sz w:val="24"/>
      <w:szCs w:val="21"/>
      <w:lang w:eastAsia="zh-CN" w:bidi="hi-IN"/>
    </w:rPr>
  </w:style>
  <w:style w:type="paragraph" w:customStyle="1" w:styleId="Appendix2">
    <w:name w:val="Appendix 2"/>
    <w:basedOn w:val="Appendix1"/>
    <w:next w:val="TextBody"/>
    <w:link w:val="Appendix2Char"/>
    <w:qFormat/>
    <w:rsid w:val="00B60971"/>
  </w:style>
  <w:style w:type="numbering" w:customStyle="1" w:styleId="Appendices">
    <w:name w:val="Appendices"/>
    <w:uiPriority w:val="99"/>
    <w:rsid w:val="00392763"/>
    <w:pPr>
      <w:numPr>
        <w:numId w:val="46"/>
      </w:numPr>
    </w:pPr>
  </w:style>
  <w:style w:type="character" w:customStyle="1" w:styleId="Heading2Char">
    <w:name w:val="Heading 2 Char"/>
    <w:basedOn w:val="Heading1Char"/>
    <w:link w:val="Heading2"/>
    <w:rsid w:val="00B60971"/>
    <w:rPr>
      <w:rFonts w:ascii="Arial" w:eastAsia="Liberation Sans" w:hAnsi="Arial" w:cs="Lohit Devanagari"/>
      <w:b w:val="0"/>
      <w:bCs w:val="0"/>
      <w:iCs/>
      <w:sz w:val="32"/>
      <w:szCs w:val="32"/>
      <w:lang w:eastAsia="zh-CN" w:bidi="hi-IN"/>
    </w:rPr>
  </w:style>
  <w:style w:type="character" w:customStyle="1" w:styleId="Appendix2Char">
    <w:name w:val="Appendix 2 Char"/>
    <w:basedOn w:val="Heading2Char"/>
    <w:link w:val="Appendix2"/>
    <w:rsid w:val="00B60971"/>
    <w:rPr>
      <w:rFonts w:ascii="Arial" w:eastAsia="AR PL UMing HK" w:hAnsi="Arial" w:cs="Lohit Devanagari"/>
      <w:b/>
      <w:bCs/>
      <w:iCs w:val="0"/>
      <w:sz w:val="32"/>
      <w:szCs w:val="32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DF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6F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6F3"/>
    <w:rPr>
      <w:rFonts w:ascii="Arial" w:eastAsia="AR PL UMing HK" w:hAnsi="Arial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6F3"/>
    <w:rPr>
      <w:rFonts w:ascii="Arial" w:eastAsia="AR PL UMing HK" w:hAnsi="Arial" w:cs="Mangal"/>
      <w:b/>
      <w:bCs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37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802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98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8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54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603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54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3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4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089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0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45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8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86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783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rgodatamgt.org/Documentati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rgodatamgt.org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godatamgt.org/Documenta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godatamgt.org/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data.ucar.edu/software/thredds/current/netcdf-java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F1B1-4264-4B5A-9070-E148F279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6336</Words>
  <Characters>36119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Ignaszewski</dc:creator>
  <cp:lastModifiedBy>Ignaszewski, Mr. Mark</cp:lastModifiedBy>
  <cp:revision>11</cp:revision>
  <dcterms:created xsi:type="dcterms:W3CDTF">2016-10-20T22:38:00Z</dcterms:created>
  <dcterms:modified xsi:type="dcterms:W3CDTF">2017-09-30T02:51:00Z</dcterms:modified>
</cp:coreProperties>
</file>